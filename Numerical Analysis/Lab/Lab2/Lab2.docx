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38F0D" w14:textId="7A5C999E" w:rsidR="00341B43" w:rsidRPr="00B95917" w:rsidRDefault="00000000" w:rsidP="00102C44">
      <w:pPr>
        <w:jc w:val="center"/>
        <w:rPr>
          <w:rFonts w:eastAsia="楷体_GB2312"/>
          <w:b/>
          <w:sz w:val="44"/>
          <w:szCs w:val="44"/>
        </w:rPr>
      </w:pPr>
      <w:r w:rsidRPr="00B95917">
        <w:rPr>
          <w:rFonts w:eastAsia="楷体_GB2312"/>
          <w:b/>
          <w:sz w:val="44"/>
          <w:szCs w:val="44"/>
        </w:rPr>
        <w:t>暨南大学本科实验报告专用纸</w:t>
      </w:r>
    </w:p>
    <w:p w14:paraId="0943BC1E" w14:textId="7C4A4A99" w:rsidR="00341B43" w:rsidRPr="00B95917" w:rsidRDefault="00000000">
      <w:pPr>
        <w:spacing w:line="420" w:lineRule="exact"/>
        <w:rPr>
          <w:rFonts w:eastAsia="楷体_GB2312"/>
          <w:sz w:val="24"/>
        </w:rPr>
      </w:pPr>
      <w:r w:rsidRPr="00B95917">
        <w:rPr>
          <w:rFonts w:eastAsia="楷体_GB2312"/>
          <w:sz w:val="24"/>
        </w:rPr>
        <w:t>课程名称</w:t>
      </w:r>
      <w:r w:rsidRPr="00B95917">
        <w:rPr>
          <w:rFonts w:eastAsia="楷体_GB2312"/>
          <w:sz w:val="24"/>
          <w:u w:val="single"/>
        </w:rPr>
        <w:t xml:space="preserve">      </w:t>
      </w:r>
      <w:r w:rsidRPr="00B95917">
        <w:rPr>
          <w:rFonts w:eastAsia="楷体_GB2312"/>
          <w:sz w:val="24"/>
          <w:u w:val="single"/>
        </w:rPr>
        <w:t>数值计算实验</w:t>
      </w:r>
      <w:r w:rsidRPr="00B95917">
        <w:rPr>
          <w:rFonts w:eastAsia="楷体_GB2312"/>
          <w:sz w:val="24"/>
          <w:u w:val="single"/>
        </w:rPr>
        <w:t xml:space="preserve">      </w:t>
      </w:r>
      <w:r w:rsidRPr="00B95917">
        <w:rPr>
          <w:rFonts w:eastAsia="楷体_GB2312"/>
          <w:sz w:val="24"/>
        </w:rPr>
        <w:t>成绩评定</w:t>
      </w:r>
      <w:r w:rsidRPr="00B95917">
        <w:rPr>
          <w:rFonts w:eastAsia="楷体_GB2312"/>
          <w:sz w:val="24"/>
          <w:u w:val="single"/>
        </w:rPr>
        <w:t xml:space="preserve">            </w:t>
      </w:r>
      <w:r w:rsidR="000C6F17" w:rsidRPr="00B95917">
        <w:rPr>
          <w:rFonts w:eastAsia="楷体_GB2312"/>
          <w:sz w:val="24"/>
          <w:u w:val="single"/>
        </w:rPr>
        <w:t xml:space="preserve">                    </w:t>
      </w:r>
    </w:p>
    <w:p w14:paraId="06948EF0" w14:textId="26A9596A" w:rsidR="00341B43" w:rsidRPr="00B95917" w:rsidRDefault="00000000">
      <w:pPr>
        <w:spacing w:line="420" w:lineRule="exact"/>
        <w:rPr>
          <w:rFonts w:eastAsia="楷体_GB2312"/>
          <w:sz w:val="24"/>
        </w:rPr>
      </w:pPr>
      <w:r w:rsidRPr="00B95917">
        <w:rPr>
          <w:rFonts w:eastAsia="楷体_GB2312"/>
          <w:sz w:val="24"/>
        </w:rPr>
        <w:t>实验项目名称</w:t>
      </w:r>
      <w:r w:rsidRPr="00B95917">
        <w:rPr>
          <w:rFonts w:eastAsia="楷体_GB2312"/>
          <w:sz w:val="20"/>
          <w:u w:val="single"/>
        </w:rPr>
        <w:t xml:space="preserve">    </w:t>
      </w:r>
      <w:r w:rsidR="00365E8A" w:rsidRPr="00B95917">
        <w:rPr>
          <w:rFonts w:eastAsia="楷体_GB2312"/>
          <w:sz w:val="24"/>
          <w:szCs w:val="36"/>
          <w:u w:val="single"/>
        </w:rPr>
        <w:t>Interpolation</w:t>
      </w:r>
      <w:r w:rsidRPr="00B95917">
        <w:rPr>
          <w:rFonts w:eastAsia="楷体_GB2312"/>
          <w:sz w:val="24"/>
          <w:szCs w:val="36"/>
          <w:u w:val="single"/>
        </w:rPr>
        <w:t xml:space="preserve"> Problems</w:t>
      </w:r>
      <w:r w:rsidRPr="00B95917">
        <w:rPr>
          <w:rFonts w:eastAsia="楷体_GB2312"/>
          <w:sz w:val="28"/>
          <w:szCs w:val="28"/>
          <w:u w:val="single"/>
        </w:rPr>
        <w:t xml:space="preserve"> </w:t>
      </w:r>
      <w:r w:rsidRPr="00B95917">
        <w:rPr>
          <w:rFonts w:eastAsia="楷体_GB2312"/>
          <w:sz w:val="24"/>
          <w:u w:val="single"/>
        </w:rPr>
        <w:t xml:space="preserve">  </w:t>
      </w:r>
      <w:r w:rsidRPr="00B95917">
        <w:rPr>
          <w:rFonts w:eastAsia="楷体_GB2312"/>
          <w:sz w:val="24"/>
        </w:rPr>
        <w:t xml:space="preserve"> </w:t>
      </w:r>
      <w:r w:rsidRPr="00B95917">
        <w:rPr>
          <w:rFonts w:eastAsia="楷体_GB2312"/>
          <w:sz w:val="24"/>
        </w:rPr>
        <w:t>指导教师</w:t>
      </w:r>
      <w:r w:rsidRPr="00B95917">
        <w:rPr>
          <w:rFonts w:eastAsia="楷体_GB2312"/>
          <w:sz w:val="24"/>
          <w:u w:val="single"/>
        </w:rPr>
        <w:t xml:space="preserve">  </w:t>
      </w:r>
      <w:r w:rsidR="00956BB4" w:rsidRPr="00B95917">
        <w:rPr>
          <w:rFonts w:eastAsia="楷体_GB2312"/>
          <w:sz w:val="24"/>
          <w:u w:val="single"/>
        </w:rPr>
        <w:t xml:space="preserve">    </w:t>
      </w:r>
      <w:proofErr w:type="spellStart"/>
      <w:r w:rsidRPr="00B95917">
        <w:rPr>
          <w:rFonts w:eastAsia="楷体_GB2312"/>
          <w:sz w:val="24"/>
          <w:u w:val="single"/>
        </w:rPr>
        <w:t>Liangda</w:t>
      </w:r>
      <w:proofErr w:type="spellEnd"/>
      <w:r w:rsidRPr="00B95917">
        <w:rPr>
          <w:rFonts w:eastAsia="楷体_GB2312"/>
          <w:sz w:val="24"/>
          <w:u w:val="single"/>
        </w:rPr>
        <w:t xml:space="preserve"> Fang     </w:t>
      </w:r>
      <w:r w:rsidR="000C6F17" w:rsidRPr="00B95917">
        <w:rPr>
          <w:rFonts w:eastAsia="楷体_GB2312"/>
          <w:sz w:val="24"/>
          <w:u w:val="single"/>
        </w:rPr>
        <w:t xml:space="preserve">     </w:t>
      </w:r>
    </w:p>
    <w:p w14:paraId="0C3C3DF8" w14:textId="155CA1DC" w:rsidR="00341B43" w:rsidRPr="00B95917" w:rsidRDefault="00000000">
      <w:pPr>
        <w:spacing w:line="420" w:lineRule="exact"/>
        <w:rPr>
          <w:rFonts w:eastAsia="楷体_GB2312"/>
          <w:sz w:val="24"/>
          <w:u w:val="single"/>
        </w:rPr>
      </w:pPr>
      <w:r w:rsidRPr="00B95917">
        <w:rPr>
          <w:rFonts w:eastAsia="楷体_GB2312"/>
          <w:sz w:val="24"/>
        </w:rPr>
        <w:t>实验项目编号</w:t>
      </w:r>
      <w:r w:rsidRPr="00B95917">
        <w:rPr>
          <w:rFonts w:eastAsia="楷体_GB2312"/>
          <w:sz w:val="24"/>
          <w:u w:val="single"/>
        </w:rPr>
        <w:t xml:space="preserve">   02  </w:t>
      </w:r>
      <w:r w:rsidRPr="00B95917">
        <w:rPr>
          <w:rFonts w:eastAsia="楷体_GB2312"/>
          <w:sz w:val="24"/>
        </w:rPr>
        <w:t>实验项目类型</w:t>
      </w:r>
      <w:r w:rsidRPr="00B95917">
        <w:rPr>
          <w:rFonts w:eastAsia="楷体_GB2312"/>
          <w:sz w:val="24"/>
          <w:u w:val="single"/>
        </w:rPr>
        <w:t xml:space="preserve">   </w:t>
      </w:r>
      <w:r w:rsidR="007637AB" w:rsidRPr="00B95917">
        <w:rPr>
          <w:rFonts w:eastAsia="楷体_GB2312"/>
          <w:sz w:val="24"/>
          <w:u w:val="single"/>
        </w:rPr>
        <w:t>综合</w:t>
      </w:r>
      <w:r w:rsidRPr="00B95917">
        <w:rPr>
          <w:rFonts w:eastAsia="楷体_GB2312"/>
          <w:sz w:val="24"/>
          <w:u w:val="single"/>
        </w:rPr>
        <w:t>型</w:t>
      </w:r>
      <w:r w:rsidRPr="00B95917">
        <w:rPr>
          <w:rFonts w:eastAsia="楷体_GB2312"/>
          <w:sz w:val="24"/>
          <w:u w:val="single"/>
        </w:rPr>
        <w:t xml:space="preserve">   </w:t>
      </w:r>
      <w:r w:rsidRPr="00B95917">
        <w:rPr>
          <w:rFonts w:eastAsia="楷体_GB2312"/>
          <w:sz w:val="24"/>
        </w:rPr>
        <w:t>实验地点</w:t>
      </w:r>
      <w:r w:rsidRPr="00B95917">
        <w:rPr>
          <w:rFonts w:eastAsia="楷体_GB2312"/>
          <w:sz w:val="24"/>
          <w:u w:val="single"/>
        </w:rPr>
        <w:t xml:space="preserve">  </w:t>
      </w:r>
      <w:r w:rsidR="0055547D" w:rsidRPr="00B95917">
        <w:rPr>
          <w:rFonts w:eastAsia="楷体_GB2312"/>
          <w:sz w:val="24"/>
          <w:u w:val="single"/>
        </w:rPr>
        <w:t xml:space="preserve">     </w:t>
      </w:r>
      <w:r w:rsidRPr="00B95917">
        <w:rPr>
          <w:rFonts w:eastAsia="楷体_GB2312"/>
          <w:sz w:val="24"/>
          <w:u w:val="single"/>
        </w:rPr>
        <w:t xml:space="preserve">N116  </w:t>
      </w:r>
      <w:r w:rsidR="000C6F17" w:rsidRPr="00B95917">
        <w:rPr>
          <w:rFonts w:eastAsia="楷体_GB2312"/>
          <w:sz w:val="24"/>
          <w:u w:val="single"/>
        </w:rPr>
        <w:t xml:space="preserve">           </w:t>
      </w:r>
    </w:p>
    <w:p w14:paraId="7E221015" w14:textId="3189F79C" w:rsidR="00341B43" w:rsidRPr="00B95917" w:rsidRDefault="00000000">
      <w:pPr>
        <w:widowControl/>
        <w:jc w:val="left"/>
        <w:rPr>
          <w:rFonts w:eastAsia="楷体_GB2312"/>
          <w:sz w:val="20"/>
          <w:szCs w:val="22"/>
          <w:u w:val="single"/>
        </w:rPr>
      </w:pPr>
      <w:r w:rsidRPr="00B95917">
        <w:rPr>
          <w:rFonts w:eastAsia="楷体_GB2312"/>
          <w:sz w:val="24"/>
        </w:rPr>
        <w:t>学生姓名</w:t>
      </w:r>
      <w:r w:rsidRPr="00B95917">
        <w:rPr>
          <w:rFonts w:eastAsia="楷体_GB2312"/>
          <w:sz w:val="24"/>
          <w:u w:val="single"/>
        </w:rPr>
        <w:t xml:space="preserve">      </w:t>
      </w:r>
      <w:r w:rsidR="00361072" w:rsidRPr="00B95917">
        <w:rPr>
          <w:rFonts w:eastAsia="楷体_GB2312"/>
          <w:sz w:val="24"/>
          <w:u w:val="single"/>
        </w:rPr>
        <w:t>蒋云翔</w:t>
      </w:r>
      <w:r w:rsidRPr="00B95917">
        <w:rPr>
          <w:rFonts w:eastAsia="楷体_GB2312"/>
          <w:sz w:val="24"/>
          <w:u w:val="single"/>
        </w:rPr>
        <w:t xml:space="preserve">       </w:t>
      </w:r>
      <w:r w:rsidRPr="00B95917">
        <w:rPr>
          <w:rFonts w:eastAsia="楷体_GB2312"/>
          <w:sz w:val="24"/>
        </w:rPr>
        <w:t>学号</w:t>
      </w:r>
      <w:r w:rsidRPr="00B95917">
        <w:rPr>
          <w:rFonts w:eastAsia="楷体_GB2312"/>
          <w:sz w:val="24"/>
          <w:u w:val="single"/>
        </w:rPr>
        <w:t xml:space="preserve">      </w:t>
      </w:r>
      <w:r w:rsidR="005B514C" w:rsidRPr="00B95917">
        <w:rPr>
          <w:rFonts w:eastAsia="楷体_GB2312"/>
          <w:sz w:val="24"/>
          <w:u w:val="single"/>
        </w:rPr>
        <w:t xml:space="preserve">       </w:t>
      </w:r>
      <w:r w:rsidR="00361072" w:rsidRPr="00B95917">
        <w:rPr>
          <w:rFonts w:eastAsia="楷体_GB2312"/>
          <w:sz w:val="24"/>
          <w:u w:val="single"/>
        </w:rPr>
        <w:t>2022102330</w:t>
      </w:r>
      <w:r w:rsidRPr="00B95917">
        <w:rPr>
          <w:rFonts w:eastAsia="楷体_GB2312"/>
          <w:sz w:val="24"/>
          <w:u w:val="single"/>
        </w:rPr>
        <w:t xml:space="preserve">                      </w:t>
      </w:r>
    </w:p>
    <w:p w14:paraId="7BCFF048" w14:textId="3F1BC6DA" w:rsidR="00341B43" w:rsidRPr="00B95917" w:rsidRDefault="00000000">
      <w:pPr>
        <w:numPr>
          <w:ins w:id="0" w:author="MC SYSTEM" w:date="2006-06-11T14:06:00Z"/>
        </w:numPr>
        <w:spacing w:line="420" w:lineRule="exact"/>
        <w:rPr>
          <w:rFonts w:eastAsia="楷体_GB2312"/>
          <w:sz w:val="24"/>
          <w:u w:val="single"/>
        </w:rPr>
      </w:pPr>
      <w:r w:rsidRPr="00B95917">
        <w:rPr>
          <w:rFonts w:eastAsia="楷体_GB2312"/>
          <w:sz w:val="24"/>
        </w:rPr>
        <w:t>学院</w:t>
      </w:r>
      <w:r w:rsidRPr="00B95917">
        <w:rPr>
          <w:rFonts w:eastAsia="楷体_GB2312"/>
          <w:sz w:val="24"/>
          <w:u w:val="single"/>
        </w:rPr>
        <w:t xml:space="preserve"> </w:t>
      </w:r>
      <w:r w:rsidR="005417D5" w:rsidRPr="00B95917">
        <w:rPr>
          <w:rFonts w:eastAsia="楷体_GB2312"/>
          <w:sz w:val="24"/>
          <w:u w:val="single"/>
        </w:rPr>
        <w:t>国际学院</w:t>
      </w:r>
      <w:r w:rsidRPr="00B95917">
        <w:rPr>
          <w:rFonts w:eastAsia="楷体_GB2312"/>
          <w:sz w:val="24"/>
          <w:u w:val="single"/>
        </w:rPr>
        <w:t xml:space="preserve">  </w:t>
      </w:r>
      <w:r w:rsidRPr="00B95917">
        <w:rPr>
          <w:rFonts w:eastAsia="楷体_GB2312"/>
          <w:sz w:val="24"/>
        </w:rPr>
        <w:t>系</w:t>
      </w:r>
      <w:r w:rsidRPr="00B95917">
        <w:rPr>
          <w:rFonts w:eastAsia="楷体_GB2312"/>
          <w:sz w:val="24"/>
          <w:u w:val="single"/>
        </w:rPr>
        <w:t xml:space="preserve"> </w:t>
      </w:r>
      <w:r w:rsidRPr="00B95917">
        <w:rPr>
          <w:rFonts w:eastAsia="楷体_GB2312"/>
          <w:sz w:val="24"/>
          <w:u w:val="single"/>
        </w:rPr>
        <w:t>计算机系</w:t>
      </w:r>
      <w:r w:rsidRPr="00B95917">
        <w:rPr>
          <w:rFonts w:eastAsia="楷体_GB2312"/>
          <w:sz w:val="24"/>
          <w:u w:val="single"/>
        </w:rPr>
        <w:t xml:space="preserve">  </w:t>
      </w:r>
      <w:r w:rsidRPr="00B95917">
        <w:rPr>
          <w:rFonts w:eastAsia="楷体_GB2312"/>
          <w:sz w:val="24"/>
        </w:rPr>
        <w:t>专业</w:t>
      </w:r>
      <w:r w:rsidRPr="00B95917">
        <w:rPr>
          <w:rFonts w:eastAsia="楷体_GB2312"/>
          <w:sz w:val="24"/>
          <w:u w:val="single"/>
        </w:rPr>
        <w:t xml:space="preserve">    </w:t>
      </w:r>
      <w:r w:rsidR="0055547D" w:rsidRPr="00B95917">
        <w:rPr>
          <w:rFonts w:eastAsia="楷体_GB2312"/>
          <w:sz w:val="24"/>
          <w:u w:val="single"/>
        </w:rPr>
        <w:t xml:space="preserve">  </w:t>
      </w:r>
      <w:r w:rsidR="000F3E0A" w:rsidRPr="00B95917">
        <w:rPr>
          <w:rFonts w:eastAsia="楷体_GB2312"/>
          <w:sz w:val="24"/>
          <w:u w:val="single"/>
        </w:rPr>
        <w:t>计算机科学与技术</w:t>
      </w:r>
      <w:r w:rsidRPr="00B95917">
        <w:rPr>
          <w:rFonts w:eastAsia="楷体_GB2312"/>
          <w:sz w:val="24"/>
          <w:u w:val="single"/>
        </w:rPr>
        <w:t xml:space="preserve">              </w:t>
      </w:r>
      <w:r w:rsidR="000C6F17" w:rsidRPr="00B95917">
        <w:rPr>
          <w:rFonts w:eastAsia="楷体_GB2312"/>
          <w:sz w:val="24"/>
          <w:u w:val="single"/>
        </w:rPr>
        <w:t xml:space="preserve">        </w:t>
      </w:r>
      <w:r w:rsidRPr="00B95917">
        <w:rPr>
          <w:rFonts w:eastAsia="楷体_GB2312"/>
          <w:sz w:val="24"/>
        </w:rPr>
        <w:t xml:space="preserve"> </w:t>
      </w:r>
      <w:r w:rsidR="000C6F17" w:rsidRPr="00B95917">
        <w:rPr>
          <w:rFonts w:eastAsia="楷体_GB2312"/>
          <w:sz w:val="24"/>
        </w:rPr>
        <w:t xml:space="preserve">         </w:t>
      </w:r>
    </w:p>
    <w:p w14:paraId="472E1626" w14:textId="52C4207F" w:rsidR="00341B43" w:rsidRPr="00B95917" w:rsidRDefault="00000000">
      <w:pPr>
        <w:spacing w:line="420" w:lineRule="exact"/>
        <w:rPr>
          <w:rFonts w:eastAsia="楷体_GB2312"/>
          <w:sz w:val="24"/>
        </w:rPr>
      </w:pPr>
      <w:r w:rsidRPr="00B95917">
        <w:rPr>
          <w:rFonts w:eastAsia="楷体_GB2312"/>
          <w:sz w:val="24"/>
        </w:rPr>
        <w:t>实验时间</w:t>
      </w:r>
      <w:r w:rsidRPr="00B95917">
        <w:rPr>
          <w:rFonts w:eastAsia="楷体_GB2312"/>
          <w:sz w:val="24"/>
          <w:u w:val="single"/>
        </w:rPr>
        <w:t>202</w:t>
      </w:r>
      <w:r w:rsidR="005C20A6" w:rsidRPr="00B95917">
        <w:rPr>
          <w:rFonts w:eastAsia="楷体_GB2312"/>
          <w:sz w:val="24"/>
          <w:u w:val="single"/>
        </w:rPr>
        <w:t>4</w:t>
      </w:r>
      <w:r w:rsidRPr="00B95917">
        <w:rPr>
          <w:rFonts w:eastAsia="楷体_GB2312"/>
          <w:sz w:val="24"/>
        </w:rPr>
        <w:t>年</w:t>
      </w:r>
      <w:r w:rsidRPr="00B95917">
        <w:rPr>
          <w:rFonts w:eastAsia="楷体_GB2312"/>
          <w:sz w:val="24"/>
          <w:u w:val="single"/>
        </w:rPr>
        <w:t xml:space="preserve"> 1</w:t>
      </w:r>
      <w:r w:rsidR="005C20A6" w:rsidRPr="00B95917">
        <w:rPr>
          <w:rFonts w:eastAsia="楷体_GB2312"/>
          <w:sz w:val="24"/>
          <w:u w:val="single"/>
        </w:rPr>
        <w:t>1</w:t>
      </w:r>
      <w:r w:rsidRPr="00B95917">
        <w:rPr>
          <w:rFonts w:eastAsia="楷体_GB2312"/>
          <w:sz w:val="24"/>
          <w:u w:val="single"/>
        </w:rPr>
        <w:t xml:space="preserve">  </w:t>
      </w:r>
      <w:r w:rsidRPr="00B95917">
        <w:rPr>
          <w:rFonts w:eastAsia="楷体_GB2312"/>
          <w:sz w:val="24"/>
        </w:rPr>
        <w:t>月</w:t>
      </w:r>
      <w:r w:rsidRPr="00B95917">
        <w:rPr>
          <w:rFonts w:eastAsia="楷体_GB2312"/>
          <w:sz w:val="24"/>
          <w:u w:val="single"/>
        </w:rPr>
        <w:t xml:space="preserve"> </w:t>
      </w:r>
      <w:r w:rsidR="00A96CBB" w:rsidRPr="00B95917">
        <w:rPr>
          <w:rFonts w:eastAsia="楷体_GB2312"/>
          <w:sz w:val="24"/>
          <w:u w:val="single"/>
        </w:rPr>
        <w:t>8</w:t>
      </w:r>
      <w:r w:rsidRPr="00B95917">
        <w:rPr>
          <w:rFonts w:eastAsia="楷体_GB2312"/>
          <w:sz w:val="24"/>
          <w:u w:val="single"/>
        </w:rPr>
        <w:t xml:space="preserve"> </w:t>
      </w:r>
      <w:r w:rsidRPr="00B95917">
        <w:rPr>
          <w:rFonts w:eastAsia="楷体_GB2312"/>
          <w:sz w:val="24"/>
        </w:rPr>
        <w:t>日上午</w:t>
      </w:r>
      <w:r w:rsidRPr="00B95917">
        <w:rPr>
          <w:rFonts w:eastAsia="楷体_GB2312"/>
          <w:sz w:val="24"/>
          <w:u w:val="single"/>
        </w:rPr>
        <w:t>10:30</w:t>
      </w:r>
      <w:r w:rsidRPr="00B95917">
        <w:rPr>
          <w:rFonts w:eastAsia="楷体_GB2312"/>
          <w:sz w:val="24"/>
        </w:rPr>
        <w:t>～</w:t>
      </w:r>
      <w:r w:rsidRPr="00B95917">
        <w:rPr>
          <w:rFonts w:eastAsia="楷体_GB2312"/>
          <w:sz w:val="24"/>
          <w:u w:val="single"/>
        </w:rPr>
        <w:t xml:space="preserve"> 12:10</w:t>
      </w:r>
      <w:r w:rsidRPr="00B95917">
        <w:rPr>
          <w:rFonts w:eastAsia="楷体_GB2312"/>
          <w:sz w:val="24"/>
        </w:rPr>
        <w:t xml:space="preserve"> </w:t>
      </w:r>
    </w:p>
    <w:p w14:paraId="4E148B97" w14:textId="77777777" w:rsidR="00341B43" w:rsidRPr="005468CB" w:rsidRDefault="00000000" w:rsidP="000049C2">
      <w:pPr>
        <w:pStyle w:val="1"/>
        <w:spacing w:line="240" w:lineRule="atLeast"/>
        <w:rPr>
          <w:sz w:val="28"/>
          <w:szCs w:val="28"/>
        </w:rPr>
      </w:pPr>
      <w:r w:rsidRPr="005468CB">
        <w:rPr>
          <w:sz w:val="28"/>
          <w:szCs w:val="28"/>
        </w:rPr>
        <w:t>Ⅰ</w:t>
      </w:r>
      <w:r w:rsidRPr="005468CB">
        <w:rPr>
          <w:sz w:val="28"/>
          <w:szCs w:val="28"/>
        </w:rPr>
        <w:t>、</w:t>
      </w:r>
      <w:r w:rsidRPr="005468CB">
        <w:rPr>
          <w:sz w:val="28"/>
          <w:szCs w:val="28"/>
        </w:rPr>
        <w:t>Problem</w:t>
      </w:r>
    </w:p>
    <w:p w14:paraId="42573BB9" w14:textId="61828B34" w:rsidR="007176BC" w:rsidRPr="005468CB" w:rsidRDefault="007176BC" w:rsidP="000049C2">
      <w:pPr>
        <w:spacing w:line="240" w:lineRule="atLeast"/>
      </w:pPr>
      <w:r w:rsidRPr="005468CB">
        <w:t xml:space="preserve"> </w:t>
      </w:r>
      <w:r w:rsidR="00CC3B2C" w:rsidRPr="005468CB">
        <w:t>Let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</m:oMath>
      <w:r w:rsidRPr="005468CB">
        <w:t xml:space="preserve"> </w:t>
      </w:r>
      <w:r w:rsidR="00E540A3" w:rsidRPr="005468CB">
        <w:t>and the interval to be</w:t>
      </w:r>
      <w:r w:rsidRPr="005468CB">
        <w:t xml:space="preserve"> [−1, 1].</w:t>
      </w:r>
    </w:p>
    <w:p w14:paraId="3308A7EC" w14:textId="4F10D70C" w:rsidR="007176BC" w:rsidRPr="005468CB" w:rsidRDefault="007176BC" w:rsidP="000049C2">
      <w:pPr>
        <w:pStyle w:val="a7"/>
        <w:numPr>
          <w:ilvl w:val="0"/>
          <w:numId w:val="4"/>
        </w:numPr>
        <w:spacing w:line="240" w:lineRule="atLeast"/>
        <w:ind w:firstLineChars="0"/>
        <w:jc w:val="left"/>
      </w:pPr>
      <w:r w:rsidRPr="005468CB">
        <w:t xml:space="preserve">Write a program generating the Newton’s divided difference </w:t>
      </w:r>
      <w:proofErr w:type="gramStart"/>
      <w:r w:rsidRPr="005468CB">
        <w:t>formula;</w:t>
      </w:r>
      <w:proofErr w:type="gramEnd"/>
    </w:p>
    <w:p w14:paraId="2D608732" w14:textId="7E2C62C8" w:rsidR="007176BC" w:rsidRPr="005468CB" w:rsidRDefault="007176BC" w:rsidP="000049C2">
      <w:pPr>
        <w:pStyle w:val="a7"/>
        <w:numPr>
          <w:ilvl w:val="0"/>
          <w:numId w:val="4"/>
        </w:numPr>
        <w:spacing w:line="240" w:lineRule="atLeast"/>
        <w:ind w:firstLineChars="0"/>
        <w:jc w:val="left"/>
      </w:pPr>
      <w:r w:rsidRPr="005468CB">
        <w:t xml:space="preserve">Use the program to generate a degree </w:t>
      </w:r>
      <w:proofErr w:type="spellStart"/>
      <w:r w:rsidRPr="005468CB">
        <w:t>n</w:t>
      </w:r>
      <w:proofErr w:type="spellEnd"/>
      <w:r w:rsidRPr="005468CB">
        <w:t xml:space="preserve"> polynomial with evenly spaced points and</w:t>
      </w:r>
      <w:r w:rsidR="00104FB0" w:rsidRPr="005468CB">
        <w:t xml:space="preserve"> </w:t>
      </w:r>
      <w:r w:rsidRPr="005468CB">
        <w:t xml:space="preserve">Chebyshev points for n = 10, 20 and </w:t>
      </w:r>
      <w:proofErr w:type="gramStart"/>
      <w:r w:rsidRPr="005468CB">
        <w:t>40;</w:t>
      </w:r>
      <w:proofErr w:type="gramEnd"/>
    </w:p>
    <w:p w14:paraId="6B2F476D" w14:textId="7ED6F93D" w:rsidR="007176BC" w:rsidRPr="005468CB" w:rsidRDefault="007176BC" w:rsidP="000049C2">
      <w:pPr>
        <w:pStyle w:val="a7"/>
        <w:numPr>
          <w:ilvl w:val="0"/>
          <w:numId w:val="4"/>
        </w:numPr>
        <w:spacing w:line="240" w:lineRule="atLeast"/>
        <w:ind w:firstLineChars="0"/>
        <w:jc w:val="left"/>
      </w:pPr>
      <w:r w:rsidRPr="005468CB">
        <w:t>Plot the polynomials for the above types (see Figure 3.8</w:t>
      </w:r>
      <w:proofErr w:type="gramStart"/>
      <w:r w:rsidRPr="005468CB">
        <w:t>);</w:t>
      </w:r>
      <w:proofErr w:type="gramEnd"/>
    </w:p>
    <w:p w14:paraId="4C26469B" w14:textId="3554785E" w:rsidR="00104FB0" w:rsidRPr="005468CB" w:rsidRDefault="007176BC" w:rsidP="000049C2">
      <w:pPr>
        <w:pStyle w:val="a7"/>
        <w:numPr>
          <w:ilvl w:val="0"/>
          <w:numId w:val="4"/>
        </w:numPr>
        <w:spacing w:line="240" w:lineRule="atLeast"/>
        <w:ind w:firstLineChars="0"/>
        <w:jc w:val="left"/>
      </w:pPr>
      <w:r w:rsidRPr="005468CB">
        <w:t>By sampling at a 0.05 step, create the empirical interpolation errors for each type,</w:t>
      </w:r>
      <w:r w:rsidR="00104FB0" w:rsidRPr="005468CB">
        <w:t xml:space="preserve"> </w:t>
      </w:r>
      <w:r w:rsidRPr="005468CB">
        <w:t>and plot a comparison (see Figure 3.11).</w:t>
      </w:r>
    </w:p>
    <w:p w14:paraId="6C0FFD3C" w14:textId="77777777" w:rsidR="00341B43" w:rsidRPr="005468CB" w:rsidRDefault="00000000" w:rsidP="000049C2">
      <w:pPr>
        <w:pStyle w:val="1"/>
        <w:spacing w:line="240" w:lineRule="atLeast"/>
        <w:rPr>
          <w:sz w:val="28"/>
          <w:szCs w:val="28"/>
        </w:rPr>
      </w:pPr>
      <w:r w:rsidRPr="005468CB">
        <w:rPr>
          <w:sz w:val="28"/>
          <w:szCs w:val="28"/>
        </w:rPr>
        <w:t>Ⅱ</w:t>
      </w:r>
      <w:r w:rsidRPr="005468CB">
        <w:rPr>
          <w:sz w:val="28"/>
          <w:szCs w:val="28"/>
        </w:rPr>
        <w:t>、</w:t>
      </w:r>
      <w:r w:rsidRPr="005468CB">
        <w:rPr>
          <w:sz w:val="28"/>
          <w:szCs w:val="28"/>
        </w:rPr>
        <w:t xml:space="preserve">Algorithm summary </w:t>
      </w:r>
    </w:p>
    <w:p w14:paraId="6B8C9C90" w14:textId="0C5F343B" w:rsidR="00CA1529" w:rsidRPr="005468CB" w:rsidRDefault="00AF7F58" w:rsidP="000049C2">
      <w:pPr>
        <w:pStyle w:val="a7"/>
        <w:numPr>
          <w:ilvl w:val="0"/>
          <w:numId w:val="5"/>
        </w:numPr>
        <w:spacing w:line="240" w:lineRule="atLeast"/>
        <w:ind w:firstLineChars="0"/>
        <w:rPr>
          <w:b/>
          <w:bCs/>
          <w:sz w:val="24"/>
          <w:szCs w:val="32"/>
        </w:rPr>
      </w:pPr>
      <w:r w:rsidRPr="005468CB">
        <w:rPr>
          <w:b/>
          <w:bCs/>
          <w:sz w:val="24"/>
          <w:szCs w:val="32"/>
        </w:rPr>
        <w:t>About interpolation</w:t>
      </w:r>
    </w:p>
    <w:p w14:paraId="64D2D1F2" w14:textId="77777777" w:rsidR="00AF7F58" w:rsidRPr="005468CB" w:rsidRDefault="00AF7F58" w:rsidP="000049C2">
      <w:pPr>
        <w:spacing w:line="240" w:lineRule="atLeast"/>
        <w:ind w:firstLine="420"/>
        <w:jc w:val="left"/>
        <w:rPr>
          <w:szCs w:val="21"/>
        </w:rPr>
      </w:pPr>
      <w:r w:rsidRPr="005468CB">
        <w:rPr>
          <w:szCs w:val="21"/>
        </w:rPr>
        <w:t xml:space="preserve">Before we begin, I would like to talk about the problem of interpolation. </w:t>
      </w:r>
    </w:p>
    <w:p w14:paraId="115EAE8C" w14:textId="3064A8D2" w:rsidR="00AF7F58" w:rsidRPr="005468CB" w:rsidRDefault="00AF7F58" w:rsidP="000049C2">
      <w:pPr>
        <w:spacing w:line="240" w:lineRule="atLeast"/>
        <w:ind w:firstLine="420"/>
        <w:jc w:val="left"/>
        <w:rPr>
          <w:szCs w:val="21"/>
        </w:rPr>
      </w:pPr>
      <w:r w:rsidRPr="005468CB">
        <w:rPr>
          <w:szCs w:val="21"/>
        </w:rPr>
        <w:t xml:space="preserve">To put it simply, it is to construct a function so that it passes through a given sample point. In this way, </w:t>
      </w:r>
      <w:r w:rsidRPr="005468CB">
        <w:rPr>
          <w:b/>
          <w:bCs/>
          <w:szCs w:val="21"/>
        </w:rPr>
        <w:t>continuous functional relations</w:t>
      </w:r>
      <w:r w:rsidRPr="005468CB">
        <w:rPr>
          <w:szCs w:val="21"/>
        </w:rPr>
        <w:t xml:space="preserve"> can be obtained through </w:t>
      </w:r>
      <w:r w:rsidRPr="005468CB">
        <w:rPr>
          <w:b/>
          <w:bCs/>
          <w:szCs w:val="21"/>
        </w:rPr>
        <w:t>finite</w:t>
      </w:r>
      <w:r w:rsidR="00A825BD" w:rsidRPr="005468CB">
        <w:rPr>
          <w:b/>
          <w:bCs/>
          <w:szCs w:val="21"/>
        </w:rPr>
        <w:t xml:space="preserve"> </w:t>
      </w:r>
      <w:r w:rsidRPr="005468CB">
        <w:rPr>
          <w:b/>
          <w:bCs/>
          <w:szCs w:val="21"/>
        </w:rPr>
        <w:t>discrete data</w:t>
      </w:r>
      <w:r w:rsidRPr="005468CB">
        <w:rPr>
          <w:szCs w:val="21"/>
        </w:rPr>
        <w:t>. We assume that these sample points are different from each</w:t>
      </w:r>
      <w:r w:rsidR="001008CA" w:rsidRPr="005468CB">
        <w:rPr>
          <w:szCs w:val="21"/>
        </w:rPr>
        <w:t xml:space="preserve"> </w:t>
      </w:r>
      <w:r w:rsidRPr="005468CB">
        <w:rPr>
          <w:szCs w:val="21"/>
        </w:rPr>
        <w:t>other.</w:t>
      </w:r>
    </w:p>
    <w:p w14:paraId="785AEEE6" w14:textId="77777777" w:rsidR="00AF7F58" w:rsidRPr="005468CB" w:rsidRDefault="00AF7F58" w:rsidP="000049C2">
      <w:pPr>
        <w:spacing w:line="240" w:lineRule="atLeast"/>
        <w:ind w:firstLine="420"/>
        <w:jc w:val="left"/>
        <w:rPr>
          <w:szCs w:val="21"/>
        </w:rPr>
      </w:pPr>
      <w:r w:rsidRPr="005468CB">
        <w:rPr>
          <w:szCs w:val="21"/>
        </w:rPr>
        <w:t xml:space="preserve">There are many methods to construct such functions, such as the simplest linear </w:t>
      </w:r>
    </w:p>
    <w:p w14:paraId="538BD6AE" w14:textId="77777777" w:rsidR="00AF7F58" w:rsidRPr="005468CB" w:rsidRDefault="00AF7F58" w:rsidP="000049C2">
      <w:pPr>
        <w:spacing w:line="240" w:lineRule="atLeast"/>
        <w:jc w:val="left"/>
        <w:rPr>
          <w:szCs w:val="21"/>
        </w:rPr>
      </w:pPr>
      <w:r w:rsidRPr="005468CB">
        <w:rPr>
          <w:szCs w:val="21"/>
        </w:rPr>
        <w:t xml:space="preserve">interpolation, or </w:t>
      </w:r>
      <w:r w:rsidRPr="005468CB">
        <w:rPr>
          <w:b/>
          <w:bCs/>
          <w:szCs w:val="21"/>
        </w:rPr>
        <w:t>Lagrange interpolation</w:t>
      </w:r>
      <w:r w:rsidRPr="005468CB">
        <w:rPr>
          <w:szCs w:val="21"/>
        </w:rPr>
        <w:t xml:space="preserve">, </w:t>
      </w:r>
      <w:r w:rsidRPr="005468CB">
        <w:rPr>
          <w:b/>
          <w:bCs/>
          <w:szCs w:val="21"/>
        </w:rPr>
        <w:t>Newton’s divided difference interpolation</w:t>
      </w:r>
      <w:r w:rsidRPr="005468CB">
        <w:rPr>
          <w:szCs w:val="21"/>
        </w:rPr>
        <w:t xml:space="preserve">, </w:t>
      </w:r>
    </w:p>
    <w:p w14:paraId="36B7A50E" w14:textId="77777777" w:rsidR="00AF7F58" w:rsidRPr="005468CB" w:rsidRDefault="00AF7F58" w:rsidP="000049C2">
      <w:pPr>
        <w:spacing w:line="240" w:lineRule="atLeast"/>
        <w:jc w:val="left"/>
        <w:rPr>
          <w:szCs w:val="21"/>
        </w:rPr>
      </w:pPr>
      <w:r w:rsidRPr="005468CB">
        <w:rPr>
          <w:b/>
          <w:bCs/>
          <w:szCs w:val="21"/>
        </w:rPr>
        <w:t>Hermite interpolation</w:t>
      </w:r>
      <w:r w:rsidRPr="005468CB">
        <w:rPr>
          <w:szCs w:val="21"/>
        </w:rPr>
        <w:t xml:space="preserve">, </w:t>
      </w:r>
      <w:r w:rsidRPr="005468CB">
        <w:rPr>
          <w:b/>
          <w:bCs/>
          <w:szCs w:val="21"/>
        </w:rPr>
        <w:t>spline interpolation</w:t>
      </w:r>
      <w:r w:rsidRPr="005468CB">
        <w:rPr>
          <w:szCs w:val="21"/>
        </w:rPr>
        <w:t xml:space="preserve"> and so on. </w:t>
      </w:r>
    </w:p>
    <w:p w14:paraId="57C196EE" w14:textId="4F1781DC" w:rsidR="00341B43" w:rsidRPr="005468CB" w:rsidRDefault="00AF7F58" w:rsidP="000049C2">
      <w:pPr>
        <w:spacing w:line="240" w:lineRule="atLeast"/>
        <w:ind w:firstLine="420"/>
        <w:jc w:val="left"/>
        <w:rPr>
          <w:szCs w:val="21"/>
        </w:rPr>
      </w:pPr>
      <w:r w:rsidRPr="005468CB">
        <w:rPr>
          <w:szCs w:val="21"/>
        </w:rPr>
        <w:t>This experimental report mainly discusses the application of Newton difference quotient interpolation method.</w:t>
      </w:r>
    </w:p>
    <w:p w14:paraId="2508D0CB" w14:textId="1C4E8EA4" w:rsidR="00527E53" w:rsidRPr="005468CB" w:rsidRDefault="00E23E12" w:rsidP="000049C2">
      <w:pPr>
        <w:pStyle w:val="a7"/>
        <w:numPr>
          <w:ilvl w:val="0"/>
          <w:numId w:val="5"/>
        </w:numPr>
        <w:spacing w:line="240" w:lineRule="atLeast"/>
        <w:ind w:firstLineChars="0"/>
        <w:rPr>
          <w:b/>
          <w:bCs/>
          <w:sz w:val="24"/>
        </w:rPr>
      </w:pPr>
      <w:r w:rsidRPr="005468CB">
        <w:rPr>
          <w:b/>
          <w:bCs/>
          <w:sz w:val="24"/>
        </w:rPr>
        <w:t>Newton’s divided difference</w:t>
      </w:r>
    </w:p>
    <w:p w14:paraId="26398ADB" w14:textId="55D52363" w:rsidR="00527E53" w:rsidRPr="00B95917" w:rsidRDefault="005468CB" w:rsidP="000049C2">
      <w:pPr>
        <w:spacing w:line="240" w:lineRule="atLeast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BB769D" wp14:editId="30829D6A">
            <wp:simplePos x="0" y="0"/>
            <wp:positionH relativeFrom="margin">
              <wp:align>left</wp:align>
            </wp:positionH>
            <wp:positionV relativeFrom="paragraph">
              <wp:posOffset>16188</wp:posOffset>
            </wp:positionV>
            <wp:extent cx="5373196" cy="1936750"/>
            <wp:effectExtent l="0" t="0" r="0" b="6350"/>
            <wp:wrapNone/>
            <wp:docPr id="1678929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291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92" cy="1939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7F356" w14:textId="35882205" w:rsidR="00341B43" w:rsidRPr="00B95917" w:rsidRDefault="00341B43" w:rsidP="00E23E12">
      <w:pPr>
        <w:rPr>
          <w:sz w:val="24"/>
        </w:rPr>
      </w:pPr>
    </w:p>
    <w:p w14:paraId="3B8EF133" w14:textId="77777777" w:rsidR="00341B43" w:rsidRPr="00B95917" w:rsidRDefault="00341B43"/>
    <w:p w14:paraId="6795B2B4" w14:textId="77777777" w:rsidR="00E23E12" w:rsidRPr="00B95917" w:rsidRDefault="00E23E12"/>
    <w:p w14:paraId="0C24EBD4" w14:textId="77777777" w:rsidR="00E23E12" w:rsidRPr="00B95917" w:rsidRDefault="00E23E12"/>
    <w:p w14:paraId="34B24184" w14:textId="77777777" w:rsidR="00E23E12" w:rsidRPr="00B95917" w:rsidRDefault="00E23E12"/>
    <w:p w14:paraId="167D05EB" w14:textId="1DCB2E81" w:rsidR="00341B43" w:rsidRPr="00B95917" w:rsidRDefault="00000000" w:rsidP="00FC5D48">
      <w:pPr>
        <w:pStyle w:val="2"/>
        <w:rPr>
          <w:rFonts w:ascii="Times New Roman" w:hAnsi="Times New Roman"/>
        </w:rPr>
      </w:pPr>
      <w:proofErr w:type="gramStart"/>
      <w:r w:rsidRPr="00B95917">
        <w:rPr>
          <w:rFonts w:ascii="Times New Roman" w:hAnsi="Times New Roman"/>
        </w:rPr>
        <w:lastRenderedPageBreak/>
        <w:t>Appendix :</w:t>
      </w:r>
      <w:proofErr w:type="gramEnd"/>
      <w:r w:rsidRPr="00B95917">
        <w:rPr>
          <w:rFonts w:ascii="Times New Roman" w:hAnsi="Times New Roman"/>
        </w:rPr>
        <w:t xml:space="preserve"> Source code </w:t>
      </w:r>
    </w:p>
    <w:p w14:paraId="5558C4FD" w14:textId="383C860B" w:rsidR="00722E73" w:rsidRPr="00F15C24" w:rsidRDefault="00CA5476" w:rsidP="00CA5476">
      <w:pPr>
        <w:pStyle w:val="a7"/>
        <w:numPr>
          <w:ilvl w:val="0"/>
          <w:numId w:val="7"/>
        </w:numPr>
        <w:ind w:firstLineChars="0"/>
        <w:rPr>
          <w:b/>
          <w:bCs/>
          <w:highlight w:val="yellow"/>
        </w:rPr>
      </w:pPr>
      <w:proofErr w:type="spellStart"/>
      <w:r w:rsidRPr="00F15C24">
        <w:rPr>
          <w:rFonts w:hint="eastAsia"/>
          <w:b/>
          <w:bCs/>
          <w:highlight w:val="yellow"/>
        </w:rPr>
        <w:t>main.m</w:t>
      </w:r>
      <w:proofErr w:type="spellEnd"/>
    </w:p>
    <w:tbl>
      <w:tblPr>
        <w:tblStyle w:val="a8"/>
        <w:tblW w:w="0" w:type="auto"/>
        <w:tblBorders>
          <w:top w:val="none" w:sz="0" w:space="0" w:color="auto"/>
          <w:left w:val="single" w:sz="24" w:space="0" w:color="196B24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AB6B74" w14:paraId="3FF4B6AD" w14:textId="77777777" w:rsidTr="00A06E01">
        <w:trPr>
          <w:trHeight w:val="939"/>
        </w:trPr>
        <w:tc>
          <w:tcPr>
            <w:tcW w:w="8296" w:type="dxa"/>
            <w:tcBorders>
              <w:left w:val="single" w:sz="24" w:space="0" w:color="4EA72E" w:themeColor="accent6"/>
            </w:tcBorders>
          </w:tcPr>
          <w:p w14:paraId="28ABC9BA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6166AB00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B6B7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%% tips</w:t>
            </w:r>
            <w:r w:rsidRPr="00AB6B7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：</w:t>
            </w:r>
          </w:p>
          <w:p w14:paraId="3ABB1550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B6B7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Original function f(x) is e^(-2x)</w:t>
            </w:r>
          </w:p>
          <w:p w14:paraId="362D70A2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B6B7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Domain is [-1,1]</w:t>
            </w:r>
          </w:p>
          <w:p w14:paraId="0846D723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B6B7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Sample points are 10 20 40</w:t>
            </w:r>
          </w:p>
          <w:p w14:paraId="20B81CDA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B6B7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Newton difference quotient interpolation is carried out</w:t>
            </w:r>
          </w:p>
          <w:p w14:paraId="5237A771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B6B7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using isometric interval sampling and Chebyshev sampling</w:t>
            </w:r>
          </w:p>
          <w:p w14:paraId="3C1F887F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proofErr w:type="gram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clear;clc</w:t>
            </w:r>
            <w:proofErr w:type="spellEnd"/>
            <w:proofErr w:type="gram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20C43FF0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syms</w:t>
            </w:r>
            <w:proofErr w:type="spell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  <w:r w:rsidRPr="00AB6B7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x</w:t>
            </w:r>
          </w:p>
          <w:p w14:paraId="23D59ED3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f(x) = exp(-2*x</w:t>
            </w:r>
            <w:proofErr w:type="gram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553AC6D0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B6B7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%% n </w:t>
            </w:r>
            <w:proofErr w:type="gramStart"/>
            <w:r w:rsidRPr="00AB6B7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= ?</w:t>
            </w:r>
            <w:proofErr w:type="gramEnd"/>
          </w:p>
          <w:p w14:paraId="4AEA0250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 xml:space="preserve">n = </w:t>
            </w:r>
            <w:proofErr w:type="gram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input(</w:t>
            </w:r>
            <w:proofErr w:type="gramEnd"/>
            <w:r w:rsidRPr="00AB6B7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 xml:space="preserve">'Enter </w:t>
            </w:r>
            <w:proofErr w:type="spellStart"/>
            <w:r w:rsidRPr="00AB6B7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nums</w:t>
            </w:r>
            <w:proofErr w:type="spellEnd"/>
            <w:r w:rsidRPr="00AB6B7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 xml:space="preserve"> of sample points: '</w:t>
            </w:r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E678E5B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equ_x</w:t>
            </w:r>
            <w:proofErr w:type="spell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linspace</w:t>
            </w:r>
            <w:proofErr w:type="spell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(-1,</w:t>
            </w:r>
            <w:proofErr w:type="gram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1,n</w:t>
            </w:r>
            <w:proofErr w:type="gram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35CD03FD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chebx</w:t>
            </w:r>
            <w:proofErr w:type="spell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 xml:space="preserve"> = cos((2*[</w:t>
            </w:r>
            <w:proofErr w:type="gram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1:n</w:t>
            </w:r>
            <w:proofErr w:type="gram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]-1)*pi/(2*n));</w:t>
            </w:r>
          </w:p>
          <w:p w14:paraId="151ECCF7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spell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equ_f</w:t>
            </w:r>
            <w:proofErr w:type="spell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chebf</w:t>
            </w:r>
            <w:proofErr w:type="spell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] = step3(</w:t>
            </w:r>
            <w:proofErr w:type="spell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equ_x</w:t>
            </w:r>
            <w:proofErr w:type="spell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chebx</w:t>
            </w:r>
            <w:proofErr w:type="spell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, f</w:t>
            </w:r>
            <w:proofErr w:type="gram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59A9E137" w14:textId="77777777" w:rsidR="00AB6B74" w:rsidRPr="00AB6B74" w:rsidRDefault="00AB6B74" w:rsidP="00AB6B7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step4(</w:t>
            </w:r>
            <w:proofErr w:type="spellStart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equ_f,chebf,f</w:t>
            </w:r>
            <w:proofErr w:type="spellEnd"/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,[</w:t>
            </w:r>
            <w:r w:rsidRPr="00AB6B7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'n = '</w:t>
            </w:r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 xml:space="preserve">, num2str(n), </w:t>
            </w:r>
            <w:r w:rsidRPr="00AB6B7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 xml:space="preserve">' </w:t>
            </w:r>
            <w:r w:rsidRPr="00AB6B7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等距点与切比雪夫点插值误差对比</w:t>
            </w:r>
            <w:r w:rsidRPr="00AB6B7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AB6B74">
              <w:rPr>
                <w:rFonts w:ascii="Consolas" w:hAnsi="Consolas" w:cs="宋体"/>
                <w:kern w:val="0"/>
                <w:sz w:val="20"/>
                <w:szCs w:val="20"/>
              </w:rPr>
              <w:t>])</w:t>
            </w:r>
          </w:p>
          <w:p w14:paraId="5D9533E5" w14:textId="77777777" w:rsidR="00AB6B74" w:rsidRDefault="00AB6B74" w:rsidP="00AB6B74">
            <w:pPr>
              <w:rPr>
                <w:rFonts w:hint="eastAsia"/>
              </w:rPr>
            </w:pPr>
          </w:p>
        </w:tc>
      </w:tr>
    </w:tbl>
    <w:p w14:paraId="383E66DF" w14:textId="77777777" w:rsidR="00AB6B74" w:rsidRDefault="00AB6B74" w:rsidP="00AB6B74">
      <w:pPr>
        <w:rPr>
          <w:rFonts w:hint="eastAsia"/>
        </w:rPr>
      </w:pPr>
    </w:p>
    <w:p w14:paraId="4F60F656" w14:textId="0F33503B" w:rsidR="00CA5476" w:rsidRPr="00FF3631" w:rsidRDefault="00CA5476" w:rsidP="00CA5476">
      <w:pPr>
        <w:pStyle w:val="a7"/>
        <w:numPr>
          <w:ilvl w:val="0"/>
          <w:numId w:val="7"/>
        </w:numPr>
        <w:ind w:firstLineChars="0"/>
        <w:rPr>
          <w:b/>
          <w:bCs/>
        </w:rPr>
      </w:pPr>
      <w:proofErr w:type="spellStart"/>
      <w:r w:rsidRPr="00FF3631">
        <w:rPr>
          <w:rFonts w:hint="eastAsia"/>
          <w:b/>
          <w:bCs/>
        </w:rPr>
        <w:t>ndd.m</w:t>
      </w:r>
      <w:proofErr w:type="spellEnd"/>
    </w:p>
    <w:tbl>
      <w:tblPr>
        <w:tblStyle w:val="a8"/>
        <w:tblW w:w="0" w:type="auto"/>
        <w:tblBorders>
          <w:top w:val="none" w:sz="0" w:space="0" w:color="auto"/>
          <w:left w:val="single" w:sz="24" w:space="0" w:color="196B24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722B7C" w14:paraId="7D6A042B" w14:textId="77777777" w:rsidTr="00A06E01">
        <w:tc>
          <w:tcPr>
            <w:tcW w:w="8296" w:type="dxa"/>
            <w:tcBorders>
              <w:left w:val="single" w:sz="24" w:space="0" w:color="4EA72E" w:themeColor="accent6"/>
            </w:tcBorders>
          </w:tcPr>
          <w:p w14:paraId="1120C9AC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function </w:t>
            </w: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f = 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ndd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sam_</w:t>
            </w:r>
            <w:proofErr w:type="gram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x,sam</w:t>
            </w:r>
            <w:proofErr w:type="gram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_y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31E5943E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proofErr w:type="spellStart"/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ndd</w:t>
            </w:r>
            <w:proofErr w:type="spellEnd"/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 - Description</w:t>
            </w:r>
          </w:p>
          <w:p w14:paraId="4F74D04F" w14:textId="644CDFC8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proofErr w:type="spellStart"/>
            <w:r w:rsidR="001A1479" w:rsidRPr="001A1479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ndd</w:t>
            </w:r>
            <w:proofErr w:type="spellEnd"/>
            <w:r w:rsidR="001A1479" w:rsidRPr="001A1479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 stands for Newton's divided difference.</w:t>
            </w:r>
          </w:p>
          <w:p w14:paraId="4F6852F8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Generate Newton difference quotient interpolation polynomial</w:t>
            </w:r>
          </w:p>
          <w:p w14:paraId="7043DFFD" w14:textId="5577879D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x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：</w:t>
            </w:r>
            <w:r w:rsidR="001A1479">
              <w:rPr>
                <w:rFonts w:ascii="Consolas" w:hAnsi="Consolas" w:cs="宋体" w:hint="eastAsia"/>
                <w:color w:val="008013"/>
                <w:kern w:val="0"/>
                <w:sz w:val="20"/>
                <w:szCs w:val="20"/>
              </w:rPr>
              <w:t xml:space="preserve">Sample point 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x</w:t>
            </w:r>
          </w:p>
          <w:p w14:paraId="76F4DC53" w14:textId="070A9251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y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：</w:t>
            </w:r>
            <w:r w:rsidR="001A1479">
              <w:rPr>
                <w:rFonts w:ascii="Consolas" w:hAnsi="Consolas" w:cs="宋体" w:hint="eastAsia"/>
                <w:color w:val="008013"/>
                <w:kern w:val="0"/>
                <w:sz w:val="20"/>
                <w:szCs w:val="20"/>
              </w:rPr>
              <w:t>Sample point</w:t>
            </w:r>
            <w:r w:rsidR="001A1479"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 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y</w:t>
            </w:r>
          </w:p>
          <w:p w14:paraId="2AB56041" w14:textId="5CC80E8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f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：</w:t>
            </w:r>
            <w:r w:rsidR="003D68B6" w:rsidRPr="003D68B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Interpolation polynomial</w:t>
            </w:r>
          </w:p>
          <w:p w14:paraId="0B3A5A15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Syntax: f = </w:t>
            </w:r>
            <w:proofErr w:type="spellStart"/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ndd</w:t>
            </w:r>
            <w:proofErr w:type="spellEnd"/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x,y</w:t>
            </w:r>
            <w:proofErr w:type="spellEnd"/>
            <w:proofErr w:type="gramEnd"/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)</w:t>
            </w:r>
          </w:p>
          <w:p w14:paraId="589EA182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n = length(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sam_x</w:t>
            </w:r>
            <w:proofErr w:type="spellEnd"/>
            <w:proofErr w:type="gram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);   </w:t>
            </w:r>
            <w:proofErr w:type="gram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Get sample points</w:t>
            </w:r>
          </w:p>
          <w:p w14:paraId="58A6D5D0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table = zeros(</w:t>
            </w:r>
            <w:proofErr w:type="spellStart"/>
            <w:proofErr w:type="gram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n,n</w:t>
            </w:r>
            <w:proofErr w:type="spellEnd"/>
            <w:proofErr w:type="gram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13656162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table</w:t>
            </w:r>
            <w:proofErr w:type="gram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(:,</w:t>
            </w:r>
            <w:proofErr w:type="gram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1) = 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sam_y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;         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Initializes the difference quotient table</w:t>
            </w:r>
          </w:p>
          <w:p w14:paraId="3355B7C1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A774811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Calculate the difference quotient table</w:t>
            </w:r>
          </w:p>
          <w:p w14:paraId="4D14B607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2B7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gap = [1: n-1]</w:t>
            </w:r>
          </w:p>
          <w:p w14:paraId="2E97FC24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</w:t>
            </w:r>
            <w:r w:rsidRPr="00722B7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count = [1: n-gap]</w:t>
            </w:r>
          </w:p>
          <w:p w14:paraId="17B0C381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table(</w:t>
            </w:r>
            <w:proofErr w:type="gram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count, gap+1) = (table(count+1,gap) - table(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count,gap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))/(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sam_x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count+gap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) - 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sam_x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(count));</w:t>
            </w:r>
          </w:p>
          <w:p w14:paraId="7348D7D8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</w:t>
            </w:r>
            <w:r w:rsidRPr="00722B7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4C8D6B36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2B7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6856C644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Table of formation coefficient</w:t>
            </w:r>
          </w:p>
          <w:p w14:paraId="6400FBC3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lastRenderedPageBreak/>
              <w:t xml:space="preserve">    c = </w:t>
            </w:r>
            <w:proofErr w:type="gram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table(</w:t>
            </w:r>
            <w:proofErr w:type="gram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1,:);</w:t>
            </w:r>
          </w:p>
          <w:p w14:paraId="14C7589C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Form (x-</w:t>
            </w:r>
            <w:proofErr w:type="spellStart"/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x_i</w:t>
            </w:r>
            <w:proofErr w:type="spellEnd"/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) </w:t>
            </w:r>
            <w:proofErr w:type="spellStart"/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x_matrix</w:t>
            </w:r>
            <w:proofErr w:type="spellEnd"/>
          </w:p>
          <w:p w14:paraId="3E9F1A4F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syms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  <w:r w:rsidRPr="00722B7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x</w:t>
            </w:r>
          </w:p>
          <w:p w14:paraId="78C12708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x_mat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sym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(ones(n,1)</w:t>
            </w:r>
            <w:proofErr w:type="gram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2503520C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2B7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iter1 = [</w:t>
            </w:r>
            <w:proofErr w:type="gram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2:n</w:t>
            </w:r>
            <w:proofErr w:type="gram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]</w:t>
            </w:r>
          </w:p>
          <w:p w14:paraId="0B6F5ED2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x_mat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(iter</w:t>
            </w:r>
            <w:proofErr w:type="gram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1:n</w:t>
            </w:r>
            <w:proofErr w:type="gram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,1) = 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x_mat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(iter1:n,1) * (x - 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sam_x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(iter1-1));</w:t>
            </w:r>
          </w:p>
          <w:p w14:paraId="4A954434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2B7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5B665548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Form Newton difference quotient interpolation polynomial</w:t>
            </w:r>
          </w:p>
          <w:p w14:paraId="7FE2958D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f(x) = c * </w:t>
            </w:r>
            <w:proofErr w:type="spell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x_</w:t>
            </w:r>
            <w:proofErr w:type="gram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mat</w:t>
            </w:r>
            <w:proofErr w:type="spellEnd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  <w:proofErr w:type="gramEnd"/>
          </w:p>
          <w:p w14:paraId="32903FBB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2B7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Simplify, return</w:t>
            </w:r>
          </w:p>
          <w:p w14:paraId="62E9A600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f = simplify(f</w:t>
            </w:r>
            <w:proofErr w:type="gramStart"/>
            <w:r w:rsidRPr="00722B7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38922943" w14:textId="77777777" w:rsidR="00722B7C" w:rsidRPr="00722B7C" w:rsidRDefault="00722B7C" w:rsidP="00722B7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2B7C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17AA5ACC" w14:textId="77777777" w:rsidR="00722B7C" w:rsidRDefault="00722B7C" w:rsidP="00AB6B74">
            <w:pPr>
              <w:rPr>
                <w:rFonts w:hint="eastAsia"/>
              </w:rPr>
            </w:pPr>
          </w:p>
        </w:tc>
      </w:tr>
    </w:tbl>
    <w:p w14:paraId="71970882" w14:textId="77777777" w:rsidR="00AB6B74" w:rsidRDefault="00AB6B74" w:rsidP="00AB6B74">
      <w:pPr>
        <w:rPr>
          <w:rFonts w:hint="eastAsia"/>
        </w:rPr>
      </w:pPr>
    </w:p>
    <w:p w14:paraId="26710777" w14:textId="04965C40" w:rsidR="00CA5476" w:rsidRPr="00FF3631" w:rsidRDefault="00CA5476" w:rsidP="00CA5476">
      <w:pPr>
        <w:pStyle w:val="a7"/>
        <w:numPr>
          <w:ilvl w:val="0"/>
          <w:numId w:val="7"/>
        </w:numPr>
        <w:ind w:firstLineChars="0"/>
        <w:rPr>
          <w:b/>
          <w:bCs/>
          <w:highlight w:val="yellow"/>
        </w:rPr>
      </w:pPr>
      <w:proofErr w:type="spellStart"/>
      <w:r w:rsidRPr="00FF3631">
        <w:rPr>
          <w:rFonts w:hint="eastAsia"/>
          <w:b/>
          <w:bCs/>
          <w:highlight w:val="yellow"/>
        </w:rPr>
        <w:t>runge.m</w:t>
      </w:r>
      <w:proofErr w:type="spellEnd"/>
    </w:p>
    <w:tbl>
      <w:tblPr>
        <w:tblStyle w:val="a8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A06E01" w14:paraId="73B9E702" w14:textId="77777777" w:rsidTr="00A06E01">
        <w:tc>
          <w:tcPr>
            <w:tcW w:w="8296" w:type="dxa"/>
            <w:tcBorders>
              <w:left w:val="single" w:sz="24" w:space="0" w:color="4EA72E" w:themeColor="accent6"/>
            </w:tcBorders>
          </w:tcPr>
          <w:p w14:paraId="5026CA67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%% Runge phenomenon material generating script</w:t>
            </w:r>
          </w:p>
          <w:p w14:paraId="7B2FA496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clear,clc</w:t>
            </w:r>
            <w:proofErr w:type="spellEnd"/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6DCA0028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sam_x1 = </w:t>
            </w:r>
            <w:proofErr w:type="spellStart"/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linspace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-1,1,11);</w:t>
            </w:r>
          </w:p>
          <w:p w14:paraId="7974ED7F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sam_y1 = 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1 .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/ (1 + 25 * sam_x1.^2);</w:t>
            </w:r>
          </w:p>
          <w:p w14:paraId="15C821C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39C51794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sam_x2 = </w:t>
            </w:r>
            <w:proofErr w:type="spellStart"/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linspace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-1,1,21);</w:t>
            </w:r>
          </w:p>
          <w:p w14:paraId="59265065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sam_y2 = 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1 .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/ (1 + 25 * sam_x2.^2);</w:t>
            </w:r>
          </w:p>
          <w:p w14:paraId="2DE72568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1792E425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poly_f11 =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ndd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(sam_x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1,sam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_y1);</w:t>
            </w:r>
          </w:p>
          <w:p w14:paraId="79471F5A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poly_f22 =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ndd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(sam_x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2,sam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_y2);</w:t>
            </w:r>
          </w:p>
          <w:p w14:paraId="388ABD93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3D97903C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x = -1:0.01: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1;</w:t>
            </w:r>
            <w:proofErr w:type="gramEnd"/>
          </w:p>
          <w:p w14:paraId="7A8533D9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y1 = 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1 .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/ (1 + 25 * x.^2);</w:t>
            </w:r>
          </w:p>
          <w:p w14:paraId="6322F4CE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y2 = poly_f11(x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4F166F1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y3 = poly_f22(x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2AB14AB5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6E8BCACE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Start drawing origin with n = 11</w:t>
            </w:r>
          </w:p>
          <w:p w14:paraId="03F044DD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figure(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1)</w:t>
            </w:r>
          </w:p>
          <w:p w14:paraId="338E87DC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x, y1,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'k-'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, 1.1)</w:t>
            </w:r>
          </w:p>
          <w:p w14:paraId="7DFED7E3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on</w:t>
            </w:r>
          </w:p>
          <w:p w14:paraId="34AD1EE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grid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on</w:t>
            </w:r>
          </w:p>
          <w:p w14:paraId="7087F629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x, y2,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'r--'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, 1.1)</w:t>
            </w:r>
          </w:p>
          <w:p w14:paraId="2AFB661A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sam_x1, sam_y1,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'o'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markerfacecolor</w:t>
            </w:r>
            <w:proofErr w:type="spell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, [36, 169, 225]/255)</w:t>
            </w:r>
          </w:p>
          <w:p w14:paraId="0988B9CE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5D4CDCD1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Axis border line width 1.1, The axis font and size are Times New Roman and 16</w:t>
            </w:r>
          </w:p>
          <w:p w14:paraId="68C0149E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set(</w:t>
            </w:r>
            <w:proofErr w:type="spellStart"/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gca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1.1,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fontsize</w:t>
            </w:r>
            <w:proofErr w:type="spell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16,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fontname</w:t>
            </w:r>
            <w:proofErr w:type="spell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'times'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2BE3D14F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xlabel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'X'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5DE18A5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ylabel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'Y'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3085A9EA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lastRenderedPageBreak/>
              <w:t>% legend can also use Location parameter Setting icon position</w:t>
            </w:r>
          </w:p>
          <w:p w14:paraId="12D43C38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legend(</w:t>
            </w:r>
            <w:proofErr w:type="gram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'origin'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'n = 11'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7316EB62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proofErr w:type="gram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'n = 11 compared with origin'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515113E6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off</w:t>
            </w:r>
          </w:p>
          <w:p w14:paraId="2E753DCA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62D0430D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Start drawing origin with n = 22</w:t>
            </w:r>
          </w:p>
          <w:p w14:paraId="6AA92D4D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figure(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2)</w:t>
            </w:r>
          </w:p>
          <w:p w14:paraId="773BCC2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x, y1,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'k-'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, 1.1)</w:t>
            </w:r>
          </w:p>
          <w:p w14:paraId="4C148EB9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on</w:t>
            </w:r>
          </w:p>
          <w:p w14:paraId="4BB427D9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grid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on</w:t>
            </w:r>
          </w:p>
          <w:p w14:paraId="59698519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x, y3,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'b-'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, 1.1)</w:t>
            </w:r>
          </w:p>
          <w:p w14:paraId="4024050C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sam_x2, sam_y2,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'o'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markerfacecolor</w:t>
            </w:r>
            <w:proofErr w:type="spell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, [29, 191, 151]/255)</w:t>
            </w:r>
          </w:p>
          <w:p w14:paraId="40E26597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48602F97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Axis border line width 1.1, The axis font and size are Times New Roman and 16</w:t>
            </w:r>
          </w:p>
          <w:p w14:paraId="2D0E969D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set(</w:t>
            </w:r>
            <w:proofErr w:type="spellStart"/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gca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1.1,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fontsize</w:t>
            </w:r>
            <w:proofErr w:type="spell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16,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fontname</w:t>
            </w:r>
            <w:proofErr w:type="spell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'times'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23B4C7F3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xlabel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'X'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6967709E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ylabel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'Y'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40585835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legend can also use Location parameter Setting icon position</w:t>
            </w:r>
          </w:p>
          <w:p w14:paraId="183CB7EE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legend(</w:t>
            </w:r>
            <w:proofErr w:type="gram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'origin'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'n = 22'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6C68F4A8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proofErr w:type="gram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'n = 22 compared with origin'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117ED103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off</w:t>
            </w:r>
          </w:p>
          <w:p w14:paraId="49251CD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5E8A1E51" w14:textId="77777777" w:rsidR="00A06E01" w:rsidRDefault="00A06E01" w:rsidP="00AB6B74">
            <w:pPr>
              <w:rPr>
                <w:rFonts w:hint="eastAsia"/>
              </w:rPr>
            </w:pPr>
          </w:p>
        </w:tc>
      </w:tr>
    </w:tbl>
    <w:p w14:paraId="18F3196E" w14:textId="77777777" w:rsidR="00AB6B74" w:rsidRDefault="00AB6B74" w:rsidP="00AB6B74">
      <w:pPr>
        <w:rPr>
          <w:rFonts w:hint="eastAsia"/>
        </w:rPr>
      </w:pPr>
    </w:p>
    <w:p w14:paraId="7EA86CBA" w14:textId="63161945" w:rsidR="00CA5476" w:rsidRPr="00FF3631" w:rsidRDefault="00CA5476" w:rsidP="00CA5476">
      <w:pPr>
        <w:pStyle w:val="a7"/>
        <w:numPr>
          <w:ilvl w:val="0"/>
          <w:numId w:val="7"/>
        </w:numPr>
        <w:ind w:firstLineChars="0"/>
        <w:rPr>
          <w:b/>
          <w:bCs/>
          <w:highlight w:val="yellow"/>
        </w:rPr>
      </w:pPr>
      <w:r w:rsidRPr="00FF3631">
        <w:rPr>
          <w:rFonts w:hint="eastAsia"/>
          <w:b/>
          <w:bCs/>
          <w:highlight w:val="yellow"/>
        </w:rPr>
        <w:t>step3.m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76"/>
      </w:tblGrid>
      <w:tr w:rsidR="00A06E01" w14:paraId="6F139753" w14:textId="77777777" w:rsidTr="00A06E01">
        <w:tc>
          <w:tcPr>
            <w:tcW w:w="8296" w:type="dxa"/>
            <w:tcBorders>
              <w:top w:val="nil"/>
              <w:left w:val="single" w:sz="24" w:space="0" w:color="4EA72E" w:themeColor="accent6"/>
              <w:bottom w:val="nil"/>
              <w:right w:val="nil"/>
            </w:tcBorders>
          </w:tcPr>
          <w:p w14:paraId="2DCE9B67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  <w:color w:val="0E00FF"/>
              </w:rPr>
              <w:t xml:space="preserve">function </w:t>
            </w:r>
            <w:r w:rsidRPr="00A06E01">
              <w:rPr>
                <w:rFonts w:ascii="Consolas" w:hAnsi="Consolas"/>
              </w:rPr>
              <w:t>[</w:t>
            </w:r>
            <w:proofErr w:type="spellStart"/>
            <w:r w:rsidRPr="00A06E01">
              <w:rPr>
                <w:rFonts w:ascii="Consolas" w:hAnsi="Consolas"/>
              </w:rPr>
              <w:t>equ_f</w:t>
            </w:r>
            <w:proofErr w:type="spellEnd"/>
            <w:r w:rsidRPr="00A06E01">
              <w:rPr>
                <w:rFonts w:ascii="Consolas" w:hAnsi="Consolas"/>
              </w:rPr>
              <w:t xml:space="preserve">, </w:t>
            </w:r>
            <w:proofErr w:type="spellStart"/>
            <w:r w:rsidRPr="00A06E01">
              <w:rPr>
                <w:rFonts w:ascii="Consolas" w:hAnsi="Consolas"/>
              </w:rPr>
              <w:t>chebf</w:t>
            </w:r>
            <w:proofErr w:type="spellEnd"/>
            <w:r w:rsidRPr="00A06E01">
              <w:rPr>
                <w:rFonts w:ascii="Consolas" w:hAnsi="Consolas"/>
              </w:rPr>
              <w:t>] = step3(</w:t>
            </w:r>
            <w:proofErr w:type="spellStart"/>
            <w:r w:rsidRPr="00A06E01">
              <w:rPr>
                <w:rFonts w:ascii="Consolas" w:hAnsi="Consolas"/>
              </w:rPr>
              <w:t>equ_x</w:t>
            </w:r>
            <w:proofErr w:type="spellEnd"/>
            <w:r w:rsidRPr="00A06E01">
              <w:rPr>
                <w:rFonts w:ascii="Consolas" w:hAnsi="Consolas"/>
              </w:rPr>
              <w:t xml:space="preserve">, </w:t>
            </w:r>
            <w:proofErr w:type="spellStart"/>
            <w:r w:rsidRPr="00A06E01">
              <w:rPr>
                <w:rFonts w:ascii="Consolas" w:hAnsi="Consolas"/>
              </w:rPr>
              <w:t>chebx</w:t>
            </w:r>
            <w:proofErr w:type="spellEnd"/>
            <w:r w:rsidRPr="00A06E01">
              <w:rPr>
                <w:rFonts w:ascii="Consolas" w:hAnsi="Consolas"/>
              </w:rPr>
              <w:t>, f)</w:t>
            </w:r>
          </w:p>
          <w:p w14:paraId="6A2C88BF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 xml:space="preserve">% The third step of the interpolation experiment is </w:t>
            </w:r>
          </w:p>
          <w:p w14:paraId="4986E86B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>% to draw the graph of the interpolation polynomial</w:t>
            </w:r>
          </w:p>
          <w:p w14:paraId="578F3353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 xml:space="preserve">% </w:t>
            </w:r>
            <w:proofErr w:type="spellStart"/>
            <w:r w:rsidRPr="00A06E01">
              <w:rPr>
                <w:rFonts w:ascii="Consolas" w:hAnsi="Consolas"/>
                <w:color w:val="008013"/>
              </w:rPr>
              <w:t>equ_x</w:t>
            </w:r>
            <w:proofErr w:type="spellEnd"/>
            <w:r w:rsidRPr="00A06E01">
              <w:rPr>
                <w:rFonts w:ascii="Consolas" w:hAnsi="Consolas"/>
                <w:color w:val="008013"/>
              </w:rPr>
              <w:t xml:space="preserve"> = Equally spaced sample points</w:t>
            </w:r>
          </w:p>
          <w:p w14:paraId="2BB0EAEB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 xml:space="preserve">% </w:t>
            </w:r>
            <w:proofErr w:type="spellStart"/>
            <w:r w:rsidRPr="00A06E01">
              <w:rPr>
                <w:rFonts w:ascii="Consolas" w:hAnsi="Consolas"/>
                <w:color w:val="008013"/>
              </w:rPr>
              <w:t>chebx</w:t>
            </w:r>
            <w:proofErr w:type="spellEnd"/>
            <w:r w:rsidRPr="00A06E01">
              <w:rPr>
                <w:rFonts w:ascii="Consolas" w:hAnsi="Consolas"/>
                <w:color w:val="008013"/>
              </w:rPr>
              <w:t xml:space="preserve"> = Chebyshev sample point</w:t>
            </w:r>
          </w:p>
          <w:p w14:paraId="3D310533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>% f = The original function uses symbolic expressions</w:t>
            </w:r>
          </w:p>
          <w:p w14:paraId="1CA1487A" w14:textId="77777777" w:rsidR="00A06E01" w:rsidRPr="00A06E01" w:rsidRDefault="00A06E01" w:rsidP="00A06E01">
            <w:pPr>
              <w:rPr>
                <w:rFonts w:ascii="Consolas" w:hAnsi="Consolas"/>
              </w:rPr>
            </w:pPr>
          </w:p>
          <w:p w14:paraId="726626B7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>% Count the number of sample points</w:t>
            </w:r>
          </w:p>
          <w:p w14:paraId="53E835BD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n = length(</w:t>
            </w:r>
            <w:proofErr w:type="spellStart"/>
            <w:r w:rsidRPr="00A06E01">
              <w:rPr>
                <w:rFonts w:ascii="Consolas" w:hAnsi="Consolas"/>
              </w:rPr>
              <w:t>equ_x</w:t>
            </w:r>
            <w:proofErr w:type="spellEnd"/>
            <w:proofErr w:type="gramStart"/>
            <w:r w:rsidRPr="00A06E01">
              <w:rPr>
                <w:rFonts w:ascii="Consolas" w:hAnsi="Consolas"/>
              </w:rPr>
              <w:t>);</w:t>
            </w:r>
            <w:proofErr w:type="gramEnd"/>
          </w:p>
          <w:p w14:paraId="0E6265DC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>% Calculate the y value of the corresponding sample point</w:t>
            </w:r>
          </w:p>
          <w:p w14:paraId="6FEA665C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spellStart"/>
            <w:r w:rsidRPr="00A06E01">
              <w:rPr>
                <w:rFonts w:ascii="Consolas" w:hAnsi="Consolas"/>
              </w:rPr>
              <w:t>equ_y</w:t>
            </w:r>
            <w:proofErr w:type="spellEnd"/>
            <w:r w:rsidRPr="00A06E01">
              <w:rPr>
                <w:rFonts w:ascii="Consolas" w:hAnsi="Consolas"/>
              </w:rPr>
              <w:t xml:space="preserve"> = f(</w:t>
            </w:r>
            <w:proofErr w:type="spellStart"/>
            <w:r w:rsidRPr="00A06E01">
              <w:rPr>
                <w:rFonts w:ascii="Consolas" w:hAnsi="Consolas"/>
              </w:rPr>
              <w:t>equ_x</w:t>
            </w:r>
            <w:proofErr w:type="spellEnd"/>
            <w:proofErr w:type="gramStart"/>
            <w:r w:rsidRPr="00A06E01">
              <w:rPr>
                <w:rFonts w:ascii="Consolas" w:hAnsi="Consolas"/>
              </w:rPr>
              <w:t>);</w:t>
            </w:r>
            <w:proofErr w:type="gramEnd"/>
          </w:p>
          <w:p w14:paraId="0E65D588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spellStart"/>
            <w:r w:rsidRPr="00A06E01">
              <w:rPr>
                <w:rFonts w:ascii="Consolas" w:hAnsi="Consolas"/>
              </w:rPr>
              <w:t>cheby</w:t>
            </w:r>
            <w:proofErr w:type="spellEnd"/>
            <w:r w:rsidRPr="00A06E01">
              <w:rPr>
                <w:rFonts w:ascii="Consolas" w:hAnsi="Consolas"/>
              </w:rPr>
              <w:t xml:space="preserve"> = f(</w:t>
            </w:r>
            <w:proofErr w:type="spellStart"/>
            <w:r w:rsidRPr="00A06E01">
              <w:rPr>
                <w:rFonts w:ascii="Consolas" w:hAnsi="Consolas"/>
              </w:rPr>
              <w:t>chebx</w:t>
            </w:r>
            <w:proofErr w:type="spellEnd"/>
            <w:proofErr w:type="gramStart"/>
            <w:r w:rsidRPr="00A06E01">
              <w:rPr>
                <w:rFonts w:ascii="Consolas" w:hAnsi="Consolas"/>
              </w:rPr>
              <w:t>);</w:t>
            </w:r>
            <w:proofErr w:type="gramEnd"/>
          </w:p>
          <w:p w14:paraId="73BD6A7D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>% Generated interpolation function</w:t>
            </w:r>
          </w:p>
          <w:p w14:paraId="44AB446E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spellStart"/>
            <w:r w:rsidRPr="00A06E01">
              <w:rPr>
                <w:rFonts w:ascii="Consolas" w:hAnsi="Consolas"/>
              </w:rPr>
              <w:t>equ_f</w:t>
            </w:r>
            <w:proofErr w:type="spellEnd"/>
            <w:r w:rsidRPr="00A06E01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A06E01">
              <w:rPr>
                <w:rFonts w:ascii="Consolas" w:hAnsi="Consolas"/>
              </w:rPr>
              <w:t>ndd</w:t>
            </w:r>
            <w:proofErr w:type="spellEnd"/>
            <w:r w:rsidRPr="00A06E01">
              <w:rPr>
                <w:rFonts w:ascii="Consolas" w:hAnsi="Consolas"/>
              </w:rPr>
              <w:t>(</w:t>
            </w:r>
            <w:proofErr w:type="spellStart"/>
            <w:proofErr w:type="gramEnd"/>
            <w:r w:rsidRPr="00A06E01">
              <w:rPr>
                <w:rFonts w:ascii="Consolas" w:hAnsi="Consolas"/>
              </w:rPr>
              <w:t>equ_x</w:t>
            </w:r>
            <w:proofErr w:type="spellEnd"/>
            <w:r w:rsidRPr="00A06E01">
              <w:rPr>
                <w:rFonts w:ascii="Consolas" w:hAnsi="Consolas"/>
              </w:rPr>
              <w:t xml:space="preserve">, </w:t>
            </w:r>
            <w:proofErr w:type="spellStart"/>
            <w:r w:rsidRPr="00A06E01">
              <w:rPr>
                <w:rFonts w:ascii="Consolas" w:hAnsi="Consolas"/>
              </w:rPr>
              <w:t>equ_y</w:t>
            </w:r>
            <w:proofErr w:type="spellEnd"/>
            <w:r w:rsidRPr="00A06E01">
              <w:rPr>
                <w:rFonts w:ascii="Consolas" w:hAnsi="Consolas"/>
              </w:rPr>
              <w:t>);</w:t>
            </w:r>
          </w:p>
          <w:p w14:paraId="796D1616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spellStart"/>
            <w:r w:rsidRPr="00A06E01">
              <w:rPr>
                <w:rFonts w:ascii="Consolas" w:hAnsi="Consolas"/>
              </w:rPr>
              <w:t>chebf</w:t>
            </w:r>
            <w:proofErr w:type="spellEnd"/>
            <w:r w:rsidRPr="00A06E01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A06E01">
              <w:rPr>
                <w:rFonts w:ascii="Consolas" w:hAnsi="Consolas"/>
              </w:rPr>
              <w:t>ndd</w:t>
            </w:r>
            <w:proofErr w:type="spellEnd"/>
            <w:r w:rsidRPr="00A06E01">
              <w:rPr>
                <w:rFonts w:ascii="Consolas" w:hAnsi="Consolas"/>
              </w:rPr>
              <w:t>(</w:t>
            </w:r>
            <w:proofErr w:type="spellStart"/>
            <w:proofErr w:type="gramEnd"/>
            <w:r w:rsidRPr="00A06E01">
              <w:rPr>
                <w:rFonts w:ascii="Consolas" w:hAnsi="Consolas"/>
              </w:rPr>
              <w:t>chebx</w:t>
            </w:r>
            <w:proofErr w:type="spellEnd"/>
            <w:r w:rsidRPr="00A06E01">
              <w:rPr>
                <w:rFonts w:ascii="Consolas" w:hAnsi="Consolas"/>
              </w:rPr>
              <w:t xml:space="preserve">, </w:t>
            </w:r>
            <w:proofErr w:type="spellStart"/>
            <w:r w:rsidRPr="00A06E01">
              <w:rPr>
                <w:rFonts w:ascii="Consolas" w:hAnsi="Consolas"/>
              </w:rPr>
              <w:t>cheby</w:t>
            </w:r>
            <w:proofErr w:type="spellEnd"/>
            <w:r w:rsidRPr="00A06E01">
              <w:rPr>
                <w:rFonts w:ascii="Consolas" w:hAnsi="Consolas"/>
              </w:rPr>
              <w:t>);</w:t>
            </w:r>
          </w:p>
          <w:p w14:paraId="68F539EF" w14:textId="77777777" w:rsidR="00A06E01" w:rsidRPr="00A06E01" w:rsidRDefault="00A06E01" w:rsidP="00A06E01">
            <w:pPr>
              <w:rPr>
                <w:rFonts w:ascii="Consolas" w:hAnsi="Consolas"/>
              </w:rPr>
            </w:pPr>
          </w:p>
          <w:p w14:paraId="22BC6E0D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x = -1:0.01:</w:t>
            </w:r>
            <w:proofErr w:type="gramStart"/>
            <w:r w:rsidRPr="00A06E01">
              <w:rPr>
                <w:rFonts w:ascii="Consolas" w:hAnsi="Consolas"/>
              </w:rPr>
              <w:t>1;</w:t>
            </w:r>
            <w:proofErr w:type="gramEnd"/>
          </w:p>
          <w:p w14:paraId="31D6B59A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y1 = f(x</w:t>
            </w:r>
            <w:proofErr w:type="gramStart"/>
            <w:r w:rsidRPr="00A06E01">
              <w:rPr>
                <w:rFonts w:ascii="Consolas" w:hAnsi="Consolas"/>
              </w:rPr>
              <w:t>);</w:t>
            </w:r>
            <w:proofErr w:type="gramEnd"/>
          </w:p>
          <w:p w14:paraId="1501965C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lastRenderedPageBreak/>
              <w:t xml:space="preserve">    y2 = </w:t>
            </w:r>
            <w:proofErr w:type="spellStart"/>
            <w:r w:rsidRPr="00A06E01">
              <w:rPr>
                <w:rFonts w:ascii="Consolas" w:hAnsi="Consolas"/>
              </w:rPr>
              <w:t>equ_f</w:t>
            </w:r>
            <w:proofErr w:type="spellEnd"/>
            <w:r w:rsidRPr="00A06E01">
              <w:rPr>
                <w:rFonts w:ascii="Consolas" w:hAnsi="Consolas"/>
              </w:rPr>
              <w:t>(x</w:t>
            </w:r>
            <w:proofErr w:type="gramStart"/>
            <w:r w:rsidRPr="00A06E01">
              <w:rPr>
                <w:rFonts w:ascii="Consolas" w:hAnsi="Consolas"/>
              </w:rPr>
              <w:t>);</w:t>
            </w:r>
            <w:proofErr w:type="gramEnd"/>
          </w:p>
          <w:p w14:paraId="78F210D9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y3 = </w:t>
            </w:r>
            <w:proofErr w:type="spellStart"/>
            <w:r w:rsidRPr="00A06E01">
              <w:rPr>
                <w:rFonts w:ascii="Consolas" w:hAnsi="Consolas"/>
              </w:rPr>
              <w:t>chebf</w:t>
            </w:r>
            <w:proofErr w:type="spellEnd"/>
            <w:r w:rsidRPr="00A06E01">
              <w:rPr>
                <w:rFonts w:ascii="Consolas" w:hAnsi="Consolas"/>
              </w:rPr>
              <w:t>(x</w:t>
            </w:r>
            <w:proofErr w:type="gramStart"/>
            <w:r w:rsidRPr="00A06E01">
              <w:rPr>
                <w:rFonts w:ascii="Consolas" w:hAnsi="Consolas"/>
              </w:rPr>
              <w:t>);</w:t>
            </w:r>
            <w:proofErr w:type="gramEnd"/>
          </w:p>
          <w:p w14:paraId="797D5555" w14:textId="77777777" w:rsidR="00A06E01" w:rsidRPr="00A06E01" w:rsidRDefault="00A06E01" w:rsidP="00A06E01">
            <w:pPr>
              <w:rPr>
                <w:rFonts w:ascii="Consolas" w:hAnsi="Consolas"/>
              </w:rPr>
            </w:pPr>
          </w:p>
          <w:p w14:paraId="583F8B7F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>% The original function is compared with equal spacing interpolation</w:t>
            </w:r>
          </w:p>
          <w:p w14:paraId="18D77D74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figure(</w:t>
            </w:r>
            <w:proofErr w:type="gramEnd"/>
            <w:r w:rsidRPr="00A06E01">
              <w:rPr>
                <w:rFonts w:ascii="Consolas" w:hAnsi="Consolas"/>
              </w:rPr>
              <w:t>)</w:t>
            </w:r>
          </w:p>
          <w:p w14:paraId="1DF4775A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plot(</w:t>
            </w:r>
            <w:proofErr w:type="gramEnd"/>
            <w:r w:rsidRPr="00A06E01">
              <w:rPr>
                <w:rFonts w:ascii="Consolas" w:hAnsi="Consolas"/>
              </w:rPr>
              <w:t xml:space="preserve">x, y1, </w:t>
            </w:r>
            <w:r w:rsidRPr="00A06E01">
              <w:rPr>
                <w:rFonts w:ascii="Consolas" w:hAnsi="Consolas"/>
                <w:color w:val="A709F5"/>
              </w:rPr>
              <w:t>'k-'</w:t>
            </w:r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'linewidth'</w:t>
            </w:r>
            <w:r w:rsidRPr="00A06E01">
              <w:rPr>
                <w:rFonts w:ascii="Consolas" w:hAnsi="Consolas"/>
              </w:rPr>
              <w:t>, 1.1)</w:t>
            </w:r>
          </w:p>
          <w:p w14:paraId="4693719D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hold </w:t>
            </w:r>
            <w:r w:rsidRPr="00A06E01">
              <w:rPr>
                <w:rFonts w:ascii="Consolas" w:hAnsi="Consolas"/>
                <w:color w:val="A709F5"/>
              </w:rPr>
              <w:t>on</w:t>
            </w:r>
          </w:p>
          <w:p w14:paraId="217A7D89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grid </w:t>
            </w:r>
            <w:r w:rsidRPr="00A06E01">
              <w:rPr>
                <w:rFonts w:ascii="Consolas" w:hAnsi="Consolas"/>
                <w:color w:val="A709F5"/>
              </w:rPr>
              <w:t>on</w:t>
            </w:r>
          </w:p>
          <w:p w14:paraId="732EC104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plot(</w:t>
            </w:r>
            <w:proofErr w:type="gramEnd"/>
            <w:r w:rsidRPr="00A06E01">
              <w:rPr>
                <w:rFonts w:ascii="Consolas" w:hAnsi="Consolas"/>
              </w:rPr>
              <w:t xml:space="preserve">x, y2, </w:t>
            </w:r>
            <w:r w:rsidRPr="00A06E01">
              <w:rPr>
                <w:rFonts w:ascii="Consolas" w:hAnsi="Consolas"/>
                <w:color w:val="A709F5"/>
              </w:rPr>
              <w:t>'r--'</w:t>
            </w:r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'linewidth'</w:t>
            </w:r>
            <w:r w:rsidRPr="00A06E01">
              <w:rPr>
                <w:rFonts w:ascii="Consolas" w:hAnsi="Consolas"/>
              </w:rPr>
              <w:t>, 1.1)</w:t>
            </w:r>
          </w:p>
          <w:p w14:paraId="63AFA4E5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plot(</w:t>
            </w:r>
            <w:proofErr w:type="spellStart"/>
            <w:proofErr w:type="gramEnd"/>
            <w:r w:rsidRPr="00A06E01">
              <w:rPr>
                <w:rFonts w:ascii="Consolas" w:hAnsi="Consolas"/>
              </w:rPr>
              <w:t>equ_x</w:t>
            </w:r>
            <w:proofErr w:type="spellEnd"/>
            <w:r w:rsidRPr="00A06E01">
              <w:rPr>
                <w:rFonts w:ascii="Consolas" w:hAnsi="Consolas"/>
              </w:rPr>
              <w:t xml:space="preserve">, </w:t>
            </w:r>
            <w:proofErr w:type="spellStart"/>
            <w:r w:rsidRPr="00A06E01">
              <w:rPr>
                <w:rFonts w:ascii="Consolas" w:hAnsi="Consolas"/>
              </w:rPr>
              <w:t>equ_y</w:t>
            </w:r>
            <w:proofErr w:type="spellEnd"/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'o'</w:t>
            </w:r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</w:t>
            </w:r>
            <w:proofErr w:type="spellStart"/>
            <w:r w:rsidRPr="00A06E01">
              <w:rPr>
                <w:rFonts w:ascii="Consolas" w:hAnsi="Consolas"/>
                <w:color w:val="A709F5"/>
              </w:rPr>
              <w:t>markerfacecolor</w:t>
            </w:r>
            <w:proofErr w:type="spellEnd"/>
            <w:r w:rsidRPr="00A06E01">
              <w:rPr>
                <w:rFonts w:ascii="Consolas" w:hAnsi="Consolas"/>
                <w:color w:val="A709F5"/>
              </w:rPr>
              <w:t>'</w:t>
            </w:r>
            <w:r w:rsidRPr="00A06E01">
              <w:rPr>
                <w:rFonts w:ascii="Consolas" w:hAnsi="Consolas"/>
              </w:rPr>
              <w:t>, [36, 169, 225]/255)</w:t>
            </w:r>
          </w:p>
          <w:p w14:paraId="6455DB80" w14:textId="77777777" w:rsidR="00A06E01" w:rsidRPr="00A06E01" w:rsidRDefault="00A06E01" w:rsidP="00A06E01">
            <w:pPr>
              <w:rPr>
                <w:rFonts w:ascii="Consolas" w:hAnsi="Consolas"/>
              </w:rPr>
            </w:pPr>
          </w:p>
          <w:p w14:paraId="4CD2B66F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>% The axis border line width is 1.1, and the axis font and size are Times New Roman and 16</w:t>
            </w:r>
          </w:p>
          <w:p w14:paraId="4AADA09B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set(</w:t>
            </w:r>
            <w:proofErr w:type="spellStart"/>
            <w:proofErr w:type="gramEnd"/>
            <w:r w:rsidRPr="00A06E01">
              <w:rPr>
                <w:rFonts w:ascii="Consolas" w:hAnsi="Consolas"/>
              </w:rPr>
              <w:t>gca</w:t>
            </w:r>
            <w:proofErr w:type="spellEnd"/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'linewidth'</w:t>
            </w:r>
            <w:r w:rsidRPr="00A06E01">
              <w:rPr>
                <w:rFonts w:ascii="Consolas" w:hAnsi="Consolas"/>
              </w:rPr>
              <w:t xml:space="preserve">, 1.1, </w:t>
            </w:r>
            <w:r w:rsidRPr="00A06E01">
              <w:rPr>
                <w:rFonts w:ascii="Consolas" w:hAnsi="Consolas"/>
                <w:color w:val="A709F5"/>
              </w:rPr>
              <w:t>'</w:t>
            </w:r>
            <w:proofErr w:type="spellStart"/>
            <w:r w:rsidRPr="00A06E01">
              <w:rPr>
                <w:rFonts w:ascii="Consolas" w:hAnsi="Consolas"/>
                <w:color w:val="A709F5"/>
              </w:rPr>
              <w:t>fontsize</w:t>
            </w:r>
            <w:proofErr w:type="spellEnd"/>
            <w:r w:rsidRPr="00A06E01">
              <w:rPr>
                <w:rFonts w:ascii="Consolas" w:hAnsi="Consolas"/>
                <w:color w:val="A709F5"/>
              </w:rPr>
              <w:t>'</w:t>
            </w:r>
            <w:r w:rsidRPr="00A06E01">
              <w:rPr>
                <w:rFonts w:ascii="Consolas" w:hAnsi="Consolas"/>
              </w:rPr>
              <w:t xml:space="preserve">, 16, </w:t>
            </w:r>
            <w:r w:rsidRPr="00A06E01">
              <w:rPr>
                <w:rFonts w:ascii="Consolas" w:hAnsi="Consolas"/>
                <w:color w:val="A709F5"/>
              </w:rPr>
              <w:t>'</w:t>
            </w:r>
            <w:proofErr w:type="spellStart"/>
            <w:r w:rsidRPr="00A06E01">
              <w:rPr>
                <w:rFonts w:ascii="Consolas" w:hAnsi="Consolas"/>
                <w:color w:val="A709F5"/>
              </w:rPr>
              <w:t>fontname</w:t>
            </w:r>
            <w:proofErr w:type="spellEnd"/>
            <w:r w:rsidRPr="00A06E01">
              <w:rPr>
                <w:rFonts w:ascii="Consolas" w:hAnsi="Consolas"/>
                <w:color w:val="A709F5"/>
              </w:rPr>
              <w:t>'</w:t>
            </w:r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'times'</w:t>
            </w:r>
            <w:r w:rsidRPr="00A06E01">
              <w:rPr>
                <w:rFonts w:ascii="Consolas" w:hAnsi="Consolas"/>
              </w:rPr>
              <w:t>)</w:t>
            </w:r>
          </w:p>
          <w:p w14:paraId="01F743D0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spellStart"/>
            <w:r w:rsidRPr="00A06E01">
              <w:rPr>
                <w:rFonts w:ascii="Consolas" w:hAnsi="Consolas"/>
              </w:rPr>
              <w:t>xlabel</w:t>
            </w:r>
            <w:proofErr w:type="spellEnd"/>
            <w:r w:rsidRPr="00A06E01">
              <w:rPr>
                <w:rFonts w:ascii="Consolas" w:hAnsi="Consolas"/>
              </w:rPr>
              <w:t>(</w:t>
            </w:r>
            <w:r w:rsidRPr="00A06E01">
              <w:rPr>
                <w:rFonts w:ascii="Consolas" w:hAnsi="Consolas"/>
                <w:color w:val="A709F5"/>
              </w:rPr>
              <w:t>'X'</w:t>
            </w:r>
            <w:r w:rsidRPr="00A06E01">
              <w:rPr>
                <w:rFonts w:ascii="Consolas" w:hAnsi="Consolas"/>
              </w:rPr>
              <w:t>)</w:t>
            </w:r>
          </w:p>
          <w:p w14:paraId="05F12C74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spellStart"/>
            <w:r w:rsidRPr="00A06E01">
              <w:rPr>
                <w:rFonts w:ascii="Consolas" w:hAnsi="Consolas"/>
              </w:rPr>
              <w:t>ylabel</w:t>
            </w:r>
            <w:proofErr w:type="spellEnd"/>
            <w:r w:rsidRPr="00A06E01">
              <w:rPr>
                <w:rFonts w:ascii="Consolas" w:hAnsi="Consolas"/>
              </w:rPr>
              <w:t>(</w:t>
            </w:r>
            <w:r w:rsidRPr="00A06E01">
              <w:rPr>
                <w:rFonts w:ascii="Consolas" w:hAnsi="Consolas"/>
                <w:color w:val="A709F5"/>
              </w:rPr>
              <w:t>'Y'</w:t>
            </w:r>
            <w:r w:rsidRPr="00A06E01">
              <w:rPr>
                <w:rFonts w:ascii="Consolas" w:hAnsi="Consolas"/>
              </w:rPr>
              <w:t>)</w:t>
            </w:r>
          </w:p>
          <w:p w14:paraId="1042FFDD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>% legend can also use the Location parameter to set the icon position</w:t>
            </w:r>
          </w:p>
          <w:p w14:paraId="755E81B6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legend(</w:t>
            </w:r>
            <w:proofErr w:type="gramEnd"/>
            <w:r w:rsidRPr="00A06E01">
              <w:rPr>
                <w:rFonts w:ascii="Consolas" w:hAnsi="Consolas"/>
                <w:color w:val="A709F5"/>
              </w:rPr>
              <w:t>'Origin'</w:t>
            </w:r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'Evenly spaced'</w:t>
            </w:r>
            <w:r w:rsidRPr="00A06E01">
              <w:rPr>
                <w:rFonts w:ascii="Consolas" w:hAnsi="Consolas"/>
              </w:rPr>
              <w:t>)</w:t>
            </w:r>
          </w:p>
          <w:p w14:paraId="45A31C2A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title([</w:t>
            </w:r>
            <w:r w:rsidRPr="00A06E01">
              <w:rPr>
                <w:rFonts w:ascii="Consolas" w:hAnsi="Consolas"/>
                <w:color w:val="A709F5"/>
              </w:rPr>
              <w:t>'</w:t>
            </w:r>
            <w:r w:rsidRPr="00A06E01">
              <w:rPr>
                <w:rFonts w:ascii="Consolas" w:hAnsi="Consolas"/>
                <w:color w:val="A709F5"/>
              </w:rPr>
              <w:t>等间距样本点对比</w:t>
            </w:r>
            <w:r w:rsidRPr="00A06E01">
              <w:rPr>
                <w:rFonts w:ascii="Consolas" w:hAnsi="Consolas"/>
                <w:color w:val="A709F5"/>
              </w:rPr>
              <w:t>'</w:t>
            </w:r>
            <w:r w:rsidRPr="00A06E01">
              <w:rPr>
                <w:rFonts w:ascii="Consolas" w:hAnsi="Consolas"/>
              </w:rPr>
              <w:t>,</w:t>
            </w:r>
            <w:r w:rsidRPr="00A06E01">
              <w:rPr>
                <w:rFonts w:ascii="Consolas" w:hAnsi="Consolas"/>
                <w:color w:val="A709F5"/>
              </w:rPr>
              <w:t>'n = '</w:t>
            </w:r>
            <w:r w:rsidRPr="00A06E01">
              <w:rPr>
                <w:rFonts w:ascii="Consolas" w:hAnsi="Consolas"/>
              </w:rPr>
              <w:t>, num2str(n)])</w:t>
            </w:r>
          </w:p>
          <w:p w14:paraId="1D7C4EDA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hold </w:t>
            </w:r>
            <w:r w:rsidRPr="00A06E01">
              <w:rPr>
                <w:rFonts w:ascii="Consolas" w:hAnsi="Consolas"/>
                <w:color w:val="A709F5"/>
              </w:rPr>
              <w:t>off</w:t>
            </w:r>
          </w:p>
          <w:p w14:paraId="44E9C1A2" w14:textId="77777777" w:rsidR="00A06E01" w:rsidRPr="00A06E01" w:rsidRDefault="00A06E01" w:rsidP="00A06E01">
            <w:pPr>
              <w:rPr>
                <w:rFonts w:ascii="Consolas" w:hAnsi="Consolas"/>
              </w:rPr>
            </w:pPr>
          </w:p>
          <w:p w14:paraId="56B645C8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>% Comparison of primitive function and Chebyshev interpolation polynomial</w:t>
            </w:r>
          </w:p>
          <w:p w14:paraId="299FF302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figure(</w:t>
            </w:r>
            <w:proofErr w:type="gramEnd"/>
            <w:r w:rsidRPr="00A06E01">
              <w:rPr>
                <w:rFonts w:ascii="Consolas" w:hAnsi="Consolas"/>
              </w:rPr>
              <w:t>)</w:t>
            </w:r>
          </w:p>
          <w:p w14:paraId="783A5609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plot(</w:t>
            </w:r>
            <w:proofErr w:type="gramEnd"/>
            <w:r w:rsidRPr="00A06E01">
              <w:rPr>
                <w:rFonts w:ascii="Consolas" w:hAnsi="Consolas"/>
              </w:rPr>
              <w:t xml:space="preserve">x, y1, </w:t>
            </w:r>
            <w:r w:rsidRPr="00A06E01">
              <w:rPr>
                <w:rFonts w:ascii="Consolas" w:hAnsi="Consolas"/>
                <w:color w:val="A709F5"/>
              </w:rPr>
              <w:t>'k-'</w:t>
            </w:r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'linewidth'</w:t>
            </w:r>
            <w:r w:rsidRPr="00A06E01">
              <w:rPr>
                <w:rFonts w:ascii="Consolas" w:hAnsi="Consolas"/>
              </w:rPr>
              <w:t>, 1.1)</w:t>
            </w:r>
          </w:p>
          <w:p w14:paraId="71038DF4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hold </w:t>
            </w:r>
            <w:r w:rsidRPr="00A06E01">
              <w:rPr>
                <w:rFonts w:ascii="Consolas" w:hAnsi="Consolas"/>
                <w:color w:val="A709F5"/>
              </w:rPr>
              <w:t>on</w:t>
            </w:r>
          </w:p>
          <w:p w14:paraId="3069BF0E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grid </w:t>
            </w:r>
            <w:r w:rsidRPr="00A06E01">
              <w:rPr>
                <w:rFonts w:ascii="Consolas" w:hAnsi="Consolas"/>
                <w:color w:val="A709F5"/>
              </w:rPr>
              <w:t>on</w:t>
            </w:r>
          </w:p>
          <w:p w14:paraId="63D347D6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plot(</w:t>
            </w:r>
            <w:proofErr w:type="gramEnd"/>
            <w:r w:rsidRPr="00A06E01">
              <w:rPr>
                <w:rFonts w:ascii="Consolas" w:hAnsi="Consolas"/>
              </w:rPr>
              <w:t xml:space="preserve">x, y3, </w:t>
            </w:r>
            <w:r w:rsidRPr="00A06E01">
              <w:rPr>
                <w:rFonts w:ascii="Consolas" w:hAnsi="Consolas"/>
                <w:color w:val="A709F5"/>
              </w:rPr>
              <w:t>'g--'</w:t>
            </w:r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'linewidth'</w:t>
            </w:r>
            <w:r w:rsidRPr="00A06E01">
              <w:rPr>
                <w:rFonts w:ascii="Consolas" w:hAnsi="Consolas"/>
              </w:rPr>
              <w:t>, 1.1)</w:t>
            </w:r>
          </w:p>
          <w:p w14:paraId="3B77CF15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plot(</w:t>
            </w:r>
            <w:proofErr w:type="spellStart"/>
            <w:proofErr w:type="gramEnd"/>
            <w:r w:rsidRPr="00A06E01">
              <w:rPr>
                <w:rFonts w:ascii="Consolas" w:hAnsi="Consolas"/>
              </w:rPr>
              <w:t>chebx</w:t>
            </w:r>
            <w:proofErr w:type="spellEnd"/>
            <w:r w:rsidRPr="00A06E01">
              <w:rPr>
                <w:rFonts w:ascii="Consolas" w:hAnsi="Consolas"/>
              </w:rPr>
              <w:t xml:space="preserve">, </w:t>
            </w:r>
            <w:proofErr w:type="spellStart"/>
            <w:r w:rsidRPr="00A06E01">
              <w:rPr>
                <w:rFonts w:ascii="Consolas" w:hAnsi="Consolas"/>
              </w:rPr>
              <w:t>cheby</w:t>
            </w:r>
            <w:proofErr w:type="spellEnd"/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'o'</w:t>
            </w:r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</w:t>
            </w:r>
            <w:proofErr w:type="spellStart"/>
            <w:r w:rsidRPr="00A06E01">
              <w:rPr>
                <w:rFonts w:ascii="Consolas" w:hAnsi="Consolas"/>
                <w:color w:val="A709F5"/>
              </w:rPr>
              <w:t>markerfacecolor</w:t>
            </w:r>
            <w:proofErr w:type="spellEnd"/>
            <w:r w:rsidRPr="00A06E01">
              <w:rPr>
                <w:rFonts w:ascii="Consolas" w:hAnsi="Consolas"/>
                <w:color w:val="A709F5"/>
              </w:rPr>
              <w:t>'</w:t>
            </w:r>
            <w:r w:rsidRPr="00A06E01">
              <w:rPr>
                <w:rFonts w:ascii="Consolas" w:hAnsi="Consolas"/>
              </w:rPr>
              <w:t>, [29, 191, 151]/255)</w:t>
            </w:r>
          </w:p>
          <w:p w14:paraId="7E503982" w14:textId="77777777" w:rsidR="00A06E01" w:rsidRPr="00A06E01" w:rsidRDefault="00A06E01" w:rsidP="00A06E01">
            <w:pPr>
              <w:rPr>
                <w:rFonts w:ascii="Consolas" w:hAnsi="Consolas"/>
              </w:rPr>
            </w:pPr>
          </w:p>
          <w:p w14:paraId="66BB2B1B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>% The axis border line width is 1.1, and the axis font and size are Times New Roman and 16</w:t>
            </w:r>
          </w:p>
          <w:p w14:paraId="3571A6D1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set(</w:t>
            </w:r>
            <w:proofErr w:type="spellStart"/>
            <w:proofErr w:type="gramEnd"/>
            <w:r w:rsidRPr="00A06E01">
              <w:rPr>
                <w:rFonts w:ascii="Consolas" w:hAnsi="Consolas"/>
              </w:rPr>
              <w:t>gca</w:t>
            </w:r>
            <w:proofErr w:type="spellEnd"/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'linewidth'</w:t>
            </w:r>
            <w:r w:rsidRPr="00A06E01">
              <w:rPr>
                <w:rFonts w:ascii="Consolas" w:hAnsi="Consolas"/>
              </w:rPr>
              <w:t xml:space="preserve">, 1.1, </w:t>
            </w:r>
            <w:r w:rsidRPr="00A06E01">
              <w:rPr>
                <w:rFonts w:ascii="Consolas" w:hAnsi="Consolas"/>
                <w:color w:val="A709F5"/>
              </w:rPr>
              <w:t>'</w:t>
            </w:r>
            <w:proofErr w:type="spellStart"/>
            <w:r w:rsidRPr="00A06E01">
              <w:rPr>
                <w:rFonts w:ascii="Consolas" w:hAnsi="Consolas"/>
                <w:color w:val="A709F5"/>
              </w:rPr>
              <w:t>fontsize</w:t>
            </w:r>
            <w:proofErr w:type="spellEnd"/>
            <w:r w:rsidRPr="00A06E01">
              <w:rPr>
                <w:rFonts w:ascii="Consolas" w:hAnsi="Consolas"/>
                <w:color w:val="A709F5"/>
              </w:rPr>
              <w:t>'</w:t>
            </w:r>
            <w:r w:rsidRPr="00A06E01">
              <w:rPr>
                <w:rFonts w:ascii="Consolas" w:hAnsi="Consolas"/>
              </w:rPr>
              <w:t xml:space="preserve">, 16, </w:t>
            </w:r>
            <w:r w:rsidRPr="00A06E01">
              <w:rPr>
                <w:rFonts w:ascii="Consolas" w:hAnsi="Consolas"/>
                <w:color w:val="A709F5"/>
              </w:rPr>
              <w:t>'</w:t>
            </w:r>
            <w:proofErr w:type="spellStart"/>
            <w:r w:rsidRPr="00A06E01">
              <w:rPr>
                <w:rFonts w:ascii="Consolas" w:hAnsi="Consolas"/>
                <w:color w:val="A709F5"/>
              </w:rPr>
              <w:t>fontname</w:t>
            </w:r>
            <w:proofErr w:type="spellEnd"/>
            <w:r w:rsidRPr="00A06E01">
              <w:rPr>
                <w:rFonts w:ascii="Consolas" w:hAnsi="Consolas"/>
                <w:color w:val="A709F5"/>
              </w:rPr>
              <w:t>'</w:t>
            </w:r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'times'</w:t>
            </w:r>
            <w:r w:rsidRPr="00A06E01">
              <w:rPr>
                <w:rFonts w:ascii="Consolas" w:hAnsi="Consolas"/>
              </w:rPr>
              <w:t>)</w:t>
            </w:r>
          </w:p>
          <w:p w14:paraId="64196B01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spellStart"/>
            <w:r w:rsidRPr="00A06E01">
              <w:rPr>
                <w:rFonts w:ascii="Consolas" w:hAnsi="Consolas"/>
              </w:rPr>
              <w:t>xlabel</w:t>
            </w:r>
            <w:proofErr w:type="spellEnd"/>
            <w:r w:rsidRPr="00A06E01">
              <w:rPr>
                <w:rFonts w:ascii="Consolas" w:hAnsi="Consolas"/>
              </w:rPr>
              <w:t>(</w:t>
            </w:r>
            <w:r w:rsidRPr="00A06E01">
              <w:rPr>
                <w:rFonts w:ascii="Consolas" w:hAnsi="Consolas"/>
                <w:color w:val="A709F5"/>
              </w:rPr>
              <w:t>'X'</w:t>
            </w:r>
            <w:r w:rsidRPr="00A06E01">
              <w:rPr>
                <w:rFonts w:ascii="Consolas" w:hAnsi="Consolas"/>
              </w:rPr>
              <w:t>)</w:t>
            </w:r>
          </w:p>
          <w:p w14:paraId="3E2ADF5A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spellStart"/>
            <w:r w:rsidRPr="00A06E01">
              <w:rPr>
                <w:rFonts w:ascii="Consolas" w:hAnsi="Consolas"/>
              </w:rPr>
              <w:t>ylabel</w:t>
            </w:r>
            <w:proofErr w:type="spellEnd"/>
            <w:r w:rsidRPr="00A06E01">
              <w:rPr>
                <w:rFonts w:ascii="Consolas" w:hAnsi="Consolas"/>
              </w:rPr>
              <w:t>(</w:t>
            </w:r>
            <w:r w:rsidRPr="00A06E01">
              <w:rPr>
                <w:rFonts w:ascii="Consolas" w:hAnsi="Consolas"/>
                <w:color w:val="A709F5"/>
              </w:rPr>
              <w:t>'Y'</w:t>
            </w:r>
            <w:r w:rsidRPr="00A06E01">
              <w:rPr>
                <w:rFonts w:ascii="Consolas" w:hAnsi="Consolas"/>
              </w:rPr>
              <w:t>)</w:t>
            </w:r>
          </w:p>
          <w:p w14:paraId="0DC75F4F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r w:rsidRPr="00A06E01">
              <w:rPr>
                <w:rFonts w:ascii="Consolas" w:hAnsi="Consolas"/>
                <w:color w:val="008013"/>
              </w:rPr>
              <w:t>% legend can also use the Location parameter to set the icon position</w:t>
            </w:r>
          </w:p>
          <w:p w14:paraId="34A0047C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</w:t>
            </w:r>
            <w:proofErr w:type="gramStart"/>
            <w:r w:rsidRPr="00A06E01">
              <w:rPr>
                <w:rFonts w:ascii="Consolas" w:hAnsi="Consolas"/>
              </w:rPr>
              <w:t>legend(</w:t>
            </w:r>
            <w:proofErr w:type="gramEnd"/>
            <w:r w:rsidRPr="00A06E01">
              <w:rPr>
                <w:rFonts w:ascii="Consolas" w:hAnsi="Consolas"/>
                <w:color w:val="A709F5"/>
              </w:rPr>
              <w:t>'Origin'</w:t>
            </w:r>
            <w:r w:rsidRPr="00A06E01">
              <w:rPr>
                <w:rFonts w:ascii="Consolas" w:hAnsi="Consolas"/>
              </w:rPr>
              <w:t xml:space="preserve">, </w:t>
            </w:r>
            <w:r w:rsidRPr="00A06E01">
              <w:rPr>
                <w:rFonts w:ascii="Consolas" w:hAnsi="Consolas"/>
                <w:color w:val="A709F5"/>
              </w:rPr>
              <w:t>'Chebf'</w:t>
            </w:r>
            <w:r w:rsidRPr="00A06E01">
              <w:rPr>
                <w:rFonts w:ascii="Consolas" w:hAnsi="Consolas"/>
              </w:rPr>
              <w:t>)</w:t>
            </w:r>
          </w:p>
          <w:p w14:paraId="79D8D805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title([</w:t>
            </w:r>
            <w:r w:rsidRPr="00A06E01">
              <w:rPr>
                <w:rFonts w:ascii="Consolas" w:hAnsi="Consolas"/>
                <w:color w:val="A709F5"/>
              </w:rPr>
              <w:t>'</w:t>
            </w:r>
            <w:r w:rsidRPr="00A06E01">
              <w:rPr>
                <w:rFonts w:ascii="Consolas" w:hAnsi="Consolas"/>
                <w:color w:val="A709F5"/>
              </w:rPr>
              <w:t>切比雪夫样本点对比</w:t>
            </w:r>
            <w:r w:rsidRPr="00A06E01">
              <w:rPr>
                <w:rFonts w:ascii="Consolas" w:hAnsi="Consolas"/>
                <w:color w:val="A709F5"/>
              </w:rPr>
              <w:t>'</w:t>
            </w:r>
            <w:r w:rsidRPr="00A06E01">
              <w:rPr>
                <w:rFonts w:ascii="Consolas" w:hAnsi="Consolas"/>
              </w:rPr>
              <w:t>,</w:t>
            </w:r>
            <w:r w:rsidRPr="00A06E01">
              <w:rPr>
                <w:rFonts w:ascii="Consolas" w:hAnsi="Consolas"/>
                <w:color w:val="A709F5"/>
              </w:rPr>
              <w:t>'n = '</w:t>
            </w:r>
            <w:r w:rsidRPr="00A06E01">
              <w:rPr>
                <w:rFonts w:ascii="Consolas" w:hAnsi="Consolas"/>
              </w:rPr>
              <w:t>, num2str(n)])</w:t>
            </w:r>
          </w:p>
          <w:p w14:paraId="0EE422E4" w14:textId="77777777" w:rsidR="00A06E01" w:rsidRPr="00A06E01" w:rsidRDefault="00A06E01" w:rsidP="00A06E01">
            <w:pPr>
              <w:rPr>
                <w:rFonts w:ascii="Consolas" w:hAnsi="Consolas"/>
              </w:rPr>
            </w:pPr>
            <w:r w:rsidRPr="00A06E01">
              <w:rPr>
                <w:rFonts w:ascii="Consolas" w:hAnsi="Consolas"/>
              </w:rPr>
              <w:t xml:space="preserve">    hold </w:t>
            </w:r>
            <w:r w:rsidRPr="00A06E01">
              <w:rPr>
                <w:rFonts w:ascii="Consolas" w:hAnsi="Consolas"/>
                <w:color w:val="A709F5"/>
              </w:rPr>
              <w:t>off</w:t>
            </w:r>
          </w:p>
          <w:p w14:paraId="611B4E08" w14:textId="77777777" w:rsidR="00A06E01" w:rsidRPr="00A06E01" w:rsidRDefault="00A06E01" w:rsidP="00A06E01">
            <w:pPr>
              <w:rPr>
                <w:rFonts w:ascii="Consolas" w:hAnsi="Consolas"/>
              </w:rPr>
            </w:pPr>
          </w:p>
          <w:p w14:paraId="6E41D84B" w14:textId="6053473A" w:rsidR="00A06E01" w:rsidRPr="00A06E01" w:rsidRDefault="00A06E01" w:rsidP="00A06E01">
            <w:pPr>
              <w:rPr>
                <w:rFonts w:hint="eastAsia"/>
              </w:rPr>
            </w:pPr>
            <w:r w:rsidRPr="00A06E01">
              <w:rPr>
                <w:rFonts w:ascii="Consolas" w:hAnsi="Consolas"/>
                <w:color w:val="0E00FF"/>
              </w:rPr>
              <w:t>end</w:t>
            </w:r>
          </w:p>
        </w:tc>
      </w:tr>
    </w:tbl>
    <w:p w14:paraId="63340F61" w14:textId="77777777" w:rsidR="00AB6B74" w:rsidRDefault="00AB6B74" w:rsidP="00AB6B74">
      <w:pPr>
        <w:rPr>
          <w:rFonts w:hint="eastAsia"/>
        </w:rPr>
      </w:pPr>
    </w:p>
    <w:p w14:paraId="2A39A80C" w14:textId="156A3DA7" w:rsidR="00CA5476" w:rsidRPr="00FF3631" w:rsidRDefault="00CA5476" w:rsidP="00CA5476">
      <w:pPr>
        <w:pStyle w:val="a7"/>
        <w:numPr>
          <w:ilvl w:val="0"/>
          <w:numId w:val="7"/>
        </w:numPr>
        <w:ind w:firstLineChars="0"/>
        <w:rPr>
          <w:b/>
          <w:bCs/>
          <w:highlight w:val="yellow"/>
        </w:rPr>
      </w:pPr>
      <w:r w:rsidRPr="00FF3631">
        <w:rPr>
          <w:rFonts w:hint="eastAsia"/>
          <w:b/>
          <w:bCs/>
          <w:highlight w:val="yellow"/>
        </w:rPr>
        <w:t>step4.m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76"/>
      </w:tblGrid>
      <w:tr w:rsidR="00A06E01" w14:paraId="121585D2" w14:textId="77777777" w:rsidTr="00A06E01">
        <w:tc>
          <w:tcPr>
            <w:tcW w:w="8296" w:type="dxa"/>
            <w:tcBorders>
              <w:top w:val="nil"/>
              <w:left w:val="single" w:sz="24" w:space="0" w:color="4EA72E" w:themeColor="accent6"/>
              <w:bottom w:val="nil"/>
              <w:right w:val="nil"/>
            </w:tcBorders>
          </w:tcPr>
          <w:p w14:paraId="3696D5C7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function 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[] = step4(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equ_f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chebf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, f, name)</w:t>
            </w:r>
          </w:p>
          <w:p w14:paraId="539405CA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lastRenderedPageBreak/>
              <w:t xml:space="preserve">    </w:t>
            </w: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The fourth step of the interpolation experiment is </w:t>
            </w:r>
          </w:p>
          <w:p w14:paraId="70AEEFB2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to draw the graph of the interpolation polynomial</w:t>
            </w:r>
          </w:p>
          <w:p w14:paraId="022E6D4A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proofErr w:type="spellStart"/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equ_f</w:t>
            </w:r>
            <w:proofErr w:type="spellEnd"/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 = Equally spaced interpolating polynomial</w:t>
            </w:r>
          </w:p>
          <w:p w14:paraId="4A235978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proofErr w:type="spellStart"/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chebf</w:t>
            </w:r>
            <w:proofErr w:type="spellEnd"/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 = Chebyshev interpolation polynomial</w:t>
            </w:r>
          </w:p>
          <w:p w14:paraId="492C232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f = The original function uses symbolic expressions</w:t>
            </w:r>
          </w:p>
          <w:p w14:paraId="3D4DF98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36B29ED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The error was calculated from the [-1, 1] sampling point at 0.05 intervals</w:t>
            </w:r>
          </w:p>
          <w:p w14:paraId="71346088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x = -1:0.05: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1;</w:t>
            </w:r>
            <w:proofErr w:type="gramEnd"/>
          </w:p>
          <w:p w14:paraId="01682FEE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Calculate the y value of the corresponding polynomial</w:t>
            </w:r>
          </w:p>
          <w:p w14:paraId="15036DF1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y = f(x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3F9D7E09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equ_y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equ_f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(x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17F8E930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cheby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chebf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(x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4316A45D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Calculation error</w:t>
            </w:r>
          </w:p>
          <w:p w14:paraId="56AC5A07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error_equ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= y -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equ_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y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  <w:proofErr w:type="gramEnd"/>
          </w:p>
          <w:p w14:paraId="2D069B02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error_cheb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= y - </w:t>
            </w:r>
            <w:proofErr w:type="spellStart"/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cheby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  <w:proofErr w:type="gramEnd"/>
          </w:p>
          <w:p w14:paraId="717554BF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draw</w:t>
            </w:r>
          </w:p>
          <w:p w14:paraId="3D4105FE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figure(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028FBC9D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x,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error_equ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'k-'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, 1.1)</w:t>
            </w:r>
          </w:p>
          <w:p w14:paraId="5F43969E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hold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on</w:t>
            </w:r>
          </w:p>
          <w:p w14:paraId="3EF62576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grid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on</w:t>
            </w:r>
          </w:p>
          <w:p w14:paraId="0407E63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x,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error_cheb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'r--'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, 1.1)</w:t>
            </w:r>
          </w:p>
          <w:p w14:paraId="3E18080D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The axis border line width is 1.1, and the axis font and size are Times New Roman and 16</w:t>
            </w:r>
          </w:p>
          <w:p w14:paraId="3AF9B16A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set(</w:t>
            </w:r>
            <w:proofErr w:type="spellStart"/>
            <w:proofErr w:type="gram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gca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1.1,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fontsize</w:t>
            </w:r>
            <w:proofErr w:type="spell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16,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fontname</w:t>
            </w:r>
            <w:proofErr w:type="spell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'times'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18180F6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xlabel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'X'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6E144287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ylabel</w:t>
            </w:r>
            <w:proofErr w:type="spellEnd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'Error'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1A4919E6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A06E01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legend can also use the Location parameter to set the icon position</w:t>
            </w:r>
          </w:p>
          <w:p w14:paraId="017352E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legend(</w:t>
            </w:r>
            <w:proofErr w:type="gram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'Error-</w:t>
            </w:r>
            <w:proofErr w:type="spellStart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equ</w:t>
            </w:r>
            <w:proofErr w:type="spell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'Error-</w:t>
            </w:r>
            <w:proofErr w:type="spellStart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cheb</w:t>
            </w:r>
            <w:proofErr w:type="spellEnd"/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4040A3FD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title(name)</w:t>
            </w:r>
          </w:p>
          <w:p w14:paraId="0ADFF79B" w14:textId="77777777" w:rsidR="00A06E01" w:rsidRPr="00A06E01" w:rsidRDefault="00A06E01" w:rsidP="00A06E01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hold </w:t>
            </w:r>
            <w:r w:rsidRPr="00A06E01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off</w:t>
            </w:r>
          </w:p>
          <w:p w14:paraId="205FB0FC" w14:textId="1468317C" w:rsidR="00A06E01" w:rsidRPr="001A1479" w:rsidRDefault="00A06E01" w:rsidP="001A1479">
            <w:pPr>
              <w:widowControl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r w:rsidRPr="00A06E01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</w:tc>
      </w:tr>
    </w:tbl>
    <w:p w14:paraId="2C84B610" w14:textId="77777777" w:rsidR="00A06E01" w:rsidRPr="00CA5476" w:rsidRDefault="00A06E01" w:rsidP="00A06E01">
      <w:pPr>
        <w:rPr>
          <w:rFonts w:hint="eastAsia"/>
        </w:rPr>
      </w:pPr>
    </w:p>
    <w:sectPr w:rsidR="00A06E01" w:rsidRPr="00CA54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56464F6"/>
    <w:multiLevelType w:val="singleLevel"/>
    <w:tmpl w:val="E56464F6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EF406B2D"/>
    <w:multiLevelType w:val="singleLevel"/>
    <w:tmpl w:val="EF406B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8CE008F"/>
    <w:multiLevelType w:val="hybridMultilevel"/>
    <w:tmpl w:val="911AF9C8"/>
    <w:lvl w:ilvl="0" w:tplc="EC96B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367776"/>
    <w:multiLevelType w:val="hybridMultilevel"/>
    <w:tmpl w:val="785848A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CD7730"/>
    <w:multiLevelType w:val="singleLevel"/>
    <w:tmpl w:val="1CCD77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1944312"/>
    <w:multiLevelType w:val="hybridMultilevel"/>
    <w:tmpl w:val="3DC2B194"/>
    <w:lvl w:ilvl="0" w:tplc="4B0A0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9097EE7"/>
    <w:multiLevelType w:val="hybridMultilevel"/>
    <w:tmpl w:val="95F461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0899910">
    <w:abstractNumId w:val="4"/>
  </w:num>
  <w:num w:numId="2" w16cid:durableId="1565212157">
    <w:abstractNumId w:val="1"/>
  </w:num>
  <w:num w:numId="3" w16cid:durableId="1501040856">
    <w:abstractNumId w:val="0"/>
  </w:num>
  <w:num w:numId="4" w16cid:durableId="2004502212">
    <w:abstractNumId w:val="3"/>
  </w:num>
  <w:num w:numId="5" w16cid:durableId="312876339">
    <w:abstractNumId w:val="6"/>
  </w:num>
  <w:num w:numId="6" w16cid:durableId="237327069">
    <w:abstractNumId w:val="5"/>
  </w:num>
  <w:num w:numId="7" w16cid:durableId="1852798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VlNjFjN2ZkOGMwNTlhZDU4Yzg5MzZkM2YyNjNiNjMifQ=="/>
  </w:docVars>
  <w:rsids>
    <w:rsidRoot w:val="00465651"/>
    <w:rsid w:val="000049C2"/>
    <w:rsid w:val="00054145"/>
    <w:rsid w:val="000C6F17"/>
    <w:rsid w:val="000D1208"/>
    <w:rsid w:val="000F3E0A"/>
    <w:rsid w:val="001008CA"/>
    <w:rsid w:val="00102C44"/>
    <w:rsid w:val="00104FB0"/>
    <w:rsid w:val="00175912"/>
    <w:rsid w:val="001A1479"/>
    <w:rsid w:val="001A2C91"/>
    <w:rsid w:val="001B29DE"/>
    <w:rsid w:val="002823BE"/>
    <w:rsid w:val="00341B43"/>
    <w:rsid w:val="00361072"/>
    <w:rsid w:val="00365E8A"/>
    <w:rsid w:val="003716D5"/>
    <w:rsid w:val="003D68B6"/>
    <w:rsid w:val="00445529"/>
    <w:rsid w:val="00465651"/>
    <w:rsid w:val="00467547"/>
    <w:rsid w:val="004C5F89"/>
    <w:rsid w:val="00500BD6"/>
    <w:rsid w:val="00527E53"/>
    <w:rsid w:val="005417D5"/>
    <w:rsid w:val="005468CB"/>
    <w:rsid w:val="0055547D"/>
    <w:rsid w:val="005A1715"/>
    <w:rsid w:val="005B514C"/>
    <w:rsid w:val="005C20A6"/>
    <w:rsid w:val="005E094B"/>
    <w:rsid w:val="006B2CF2"/>
    <w:rsid w:val="007176BC"/>
    <w:rsid w:val="00722B7C"/>
    <w:rsid w:val="00722E73"/>
    <w:rsid w:val="007637AB"/>
    <w:rsid w:val="00797400"/>
    <w:rsid w:val="007D7BC0"/>
    <w:rsid w:val="008101C8"/>
    <w:rsid w:val="00845AEB"/>
    <w:rsid w:val="00857AC2"/>
    <w:rsid w:val="0089403C"/>
    <w:rsid w:val="00905404"/>
    <w:rsid w:val="00956BB4"/>
    <w:rsid w:val="009A0B5F"/>
    <w:rsid w:val="009E2CE3"/>
    <w:rsid w:val="00A06E01"/>
    <w:rsid w:val="00A825BD"/>
    <w:rsid w:val="00A96CBB"/>
    <w:rsid w:val="00AB6B74"/>
    <w:rsid w:val="00AF7441"/>
    <w:rsid w:val="00AF7F58"/>
    <w:rsid w:val="00B95917"/>
    <w:rsid w:val="00B96C53"/>
    <w:rsid w:val="00C875E9"/>
    <w:rsid w:val="00CA1529"/>
    <w:rsid w:val="00CA5476"/>
    <w:rsid w:val="00CC3B2C"/>
    <w:rsid w:val="00CD5FE2"/>
    <w:rsid w:val="00CE38D7"/>
    <w:rsid w:val="00D82B77"/>
    <w:rsid w:val="00DB68F5"/>
    <w:rsid w:val="00DD1535"/>
    <w:rsid w:val="00E23E12"/>
    <w:rsid w:val="00E3677D"/>
    <w:rsid w:val="00E540A3"/>
    <w:rsid w:val="00EE2B87"/>
    <w:rsid w:val="00F03786"/>
    <w:rsid w:val="00F15C24"/>
    <w:rsid w:val="00F83319"/>
    <w:rsid w:val="00FC5D48"/>
    <w:rsid w:val="00FF3631"/>
    <w:rsid w:val="0E94216E"/>
    <w:rsid w:val="1C7D1504"/>
    <w:rsid w:val="232F6F66"/>
    <w:rsid w:val="25330823"/>
    <w:rsid w:val="2AF24604"/>
    <w:rsid w:val="313E66A5"/>
    <w:rsid w:val="34617D5C"/>
    <w:rsid w:val="350B6678"/>
    <w:rsid w:val="47465E8A"/>
    <w:rsid w:val="53032150"/>
    <w:rsid w:val="563F47FD"/>
    <w:rsid w:val="58C8321D"/>
    <w:rsid w:val="5DE9157C"/>
    <w:rsid w:val="64652E65"/>
    <w:rsid w:val="70217E2C"/>
    <w:rsid w:val="7250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3A793"/>
  <w15:chartTrackingRefBased/>
  <w15:docId w15:val="{668BB5EA-AAC6-4B2F-86C2-C108846E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B2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Pr>
      <w:rFonts w:ascii="宋体" w:hAnsi="宋体" w:cs="宋体"/>
      <w:sz w:val="24"/>
      <w:szCs w:val="24"/>
    </w:rPr>
  </w:style>
  <w:style w:type="paragraph" w:styleId="a7">
    <w:name w:val="List Paragraph"/>
    <w:basedOn w:val="a"/>
    <w:uiPriority w:val="99"/>
    <w:qFormat/>
    <w:rsid w:val="00104FB0"/>
    <w:pPr>
      <w:ind w:firstLineChars="200" w:firstLine="420"/>
    </w:pPr>
  </w:style>
  <w:style w:type="character" w:customStyle="1" w:styleId="10">
    <w:name w:val="标题 1 字符"/>
    <w:basedOn w:val="a0"/>
    <w:link w:val="1"/>
    <w:rsid w:val="001B29DE"/>
    <w:rPr>
      <w:b/>
      <w:bCs/>
      <w:kern w:val="44"/>
      <w:sz w:val="44"/>
      <w:szCs w:val="44"/>
    </w:rPr>
  </w:style>
  <w:style w:type="table" w:styleId="a8">
    <w:name w:val="Table Grid"/>
    <w:basedOn w:val="a1"/>
    <w:rsid w:val="00AB6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cp:lastModifiedBy>Yusi Yx</cp:lastModifiedBy>
  <cp:revision>51</cp:revision>
  <dcterms:created xsi:type="dcterms:W3CDTF">2024-11-05T12:34:00Z</dcterms:created>
  <dcterms:modified xsi:type="dcterms:W3CDTF">2024-11-06T12:31:00Z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45984184537C4667B5F9556E0DFBE568</vt:lpwstr>
  </property>
</Properties>
</file>